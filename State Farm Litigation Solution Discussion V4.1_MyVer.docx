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933A8" w14:textId="24CC3365" w:rsidR="0087233E" w:rsidRDefault="0087233E" w:rsidP="0087233E">
      <w:bookmarkStart w:id="0" w:name="_Toc482948656"/>
      <w:r w:rsidRPr="0087233E">
        <w:rPr>
          <w:rFonts w:hint="eastAsia"/>
          <w:noProof/>
        </w:rPr>
        <w:drawing>
          <wp:anchor distT="0" distB="0" distL="114300" distR="114300" simplePos="0" relativeHeight="251659264" behindDoc="1" locked="0" layoutInCell="1" allowOverlap="1" wp14:anchorId="74B23AEA" wp14:editId="748B1E43">
            <wp:simplePos x="0" y="0"/>
            <wp:positionH relativeFrom="page">
              <wp:posOffset>914400</wp:posOffset>
            </wp:positionH>
            <wp:positionV relativeFrom="page">
              <wp:posOffset>914400</wp:posOffset>
            </wp:positionV>
            <wp:extent cx="3659505" cy="50165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SF_logo_horz_standard_RGB.png"/>
                    <pic:cNvPicPr/>
                  </pic:nvPicPr>
                  <pic:blipFill>
                    <a:blip r:embed="rId6">
                      <a:extLst>
                        <a:ext uri="{28A0092B-C50C-407E-A947-70E740481C1C}">
                          <a14:useLocalDpi xmlns:a14="http://schemas.microsoft.com/office/drawing/2010/main" val="0"/>
                        </a:ext>
                      </a:extLst>
                    </a:blip>
                    <a:stretch>
                      <a:fillRect/>
                    </a:stretch>
                  </pic:blipFill>
                  <pic:spPr>
                    <a:xfrm>
                      <a:off x="0" y="0"/>
                      <a:ext cx="3659505" cy="501650"/>
                    </a:xfrm>
                    <a:prstGeom prst="rect">
                      <a:avLst/>
                    </a:prstGeom>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4E2F9626" w14:textId="0CD2C16E" w:rsidR="0087233E" w:rsidRDefault="0087233E" w:rsidP="0087233E">
      <w:pPr>
        <w:jc w:val="center"/>
      </w:pPr>
    </w:p>
    <w:p w14:paraId="12A0175C" w14:textId="770DE373" w:rsidR="0087233E" w:rsidRPr="005347DD" w:rsidRDefault="0087233E" w:rsidP="0087233E">
      <w:pPr>
        <w:jc w:val="center"/>
      </w:pPr>
      <w:r>
        <w:rPr>
          <w:noProof/>
        </w:rPr>
        <w:t xml:space="preserve">         </w:t>
      </w:r>
      <w:r>
        <w:t xml:space="preserve">    </w:t>
      </w:r>
    </w:p>
    <w:p w14:paraId="7285B808" w14:textId="4CAA500D" w:rsidR="0087233E" w:rsidRDefault="0087233E" w:rsidP="0087233E">
      <w:pPr>
        <w:pStyle w:val="BodyText3"/>
        <w:jc w:val="left"/>
        <w:rPr>
          <w:sz w:val="56"/>
          <w:szCs w:val="56"/>
        </w:rPr>
      </w:pPr>
    </w:p>
    <w:p w14:paraId="0EF1FB87" w14:textId="3CCDEE9F" w:rsidR="0087233E" w:rsidRDefault="0087233E" w:rsidP="0087233E">
      <w:pPr>
        <w:pStyle w:val="BodyText3"/>
        <w:jc w:val="left"/>
        <w:rPr>
          <w:sz w:val="56"/>
          <w:szCs w:val="56"/>
        </w:rPr>
      </w:pPr>
      <w:r w:rsidRPr="0087233E">
        <w:rPr>
          <w:noProof/>
          <w:lang w:eastAsia="en-US"/>
        </w:rPr>
        <w:drawing>
          <wp:anchor distT="0" distB="0" distL="114300" distR="114300" simplePos="0" relativeHeight="251660288" behindDoc="0" locked="0" layoutInCell="1" allowOverlap="1" wp14:anchorId="1814E8E7" wp14:editId="10D74328">
            <wp:simplePos x="0" y="0"/>
            <wp:positionH relativeFrom="margin">
              <wp:align>left</wp:align>
            </wp:positionH>
            <wp:positionV relativeFrom="paragraph">
              <wp:posOffset>187325</wp:posOffset>
            </wp:positionV>
            <wp:extent cx="1306195" cy="558165"/>
            <wp:effectExtent l="0" t="0" r="8255" b="0"/>
            <wp:wrapTight wrapText="bothSides">
              <wp:wrapPolygon edited="0">
                <wp:start x="0" y="0"/>
                <wp:lineTo x="0" y="20642"/>
                <wp:lineTo x="21421" y="20642"/>
                <wp:lineTo x="214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6195" cy="558165"/>
                    </a:xfrm>
                    <a:prstGeom prst="rect">
                      <a:avLst/>
                    </a:prstGeom>
                  </pic:spPr>
                </pic:pic>
              </a:graphicData>
            </a:graphic>
            <wp14:sizeRelH relativeFrom="page">
              <wp14:pctWidth>0</wp14:pctWidth>
            </wp14:sizeRelH>
            <wp14:sizeRelV relativeFrom="page">
              <wp14:pctHeight>0</wp14:pctHeight>
            </wp14:sizeRelV>
          </wp:anchor>
        </w:drawing>
      </w:r>
    </w:p>
    <w:p w14:paraId="744B1DD1" w14:textId="77777777" w:rsidR="0087233E" w:rsidRDefault="0087233E" w:rsidP="0087233E">
      <w:pPr>
        <w:pStyle w:val="BodyText3"/>
        <w:jc w:val="left"/>
        <w:rPr>
          <w:sz w:val="56"/>
          <w:szCs w:val="56"/>
        </w:rPr>
      </w:pPr>
    </w:p>
    <w:p w14:paraId="00C3C87A" w14:textId="77777777" w:rsidR="0087233E" w:rsidRDefault="0087233E" w:rsidP="0087233E">
      <w:pPr>
        <w:pStyle w:val="BodyText3"/>
        <w:jc w:val="left"/>
        <w:rPr>
          <w:sz w:val="56"/>
          <w:szCs w:val="56"/>
        </w:rPr>
      </w:pPr>
    </w:p>
    <w:p w14:paraId="71EE9302" w14:textId="77777777" w:rsidR="0087233E" w:rsidRDefault="0087233E" w:rsidP="0087233E">
      <w:pPr>
        <w:pStyle w:val="BodyText3"/>
        <w:jc w:val="left"/>
        <w:rPr>
          <w:sz w:val="56"/>
          <w:szCs w:val="56"/>
        </w:rPr>
      </w:pPr>
    </w:p>
    <w:p w14:paraId="22ACD8F3" w14:textId="0ABA9AE3" w:rsidR="0087233E" w:rsidRDefault="0087233E" w:rsidP="0087233E">
      <w:pPr>
        <w:pStyle w:val="BodyText3"/>
        <w:jc w:val="left"/>
        <w:rPr>
          <w:sz w:val="56"/>
          <w:szCs w:val="56"/>
        </w:rPr>
      </w:pPr>
      <w:r>
        <w:rPr>
          <w:sz w:val="56"/>
          <w:szCs w:val="56"/>
        </w:rPr>
        <w:t>State Farm Litigation</w:t>
      </w:r>
    </w:p>
    <w:p w14:paraId="59594998" w14:textId="33D4B149" w:rsidR="000630F3" w:rsidRDefault="00CF14FD" w:rsidP="0087233E">
      <w:pPr>
        <w:pStyle w:val="BodyText3"/>
        <w:jc w:val="left"/>
        <w:rPr>
          <w:sz w:val="56"/>
          <w:szCs w:val="56"/>
        </w:rPr>
      </w:pPr>
      <w:r>
        <w:rPr>
          <w:sz w:val="56"/>
          <w:szCs w:val="56"/>
        </w:rPr>
        <w:t xml:space="preserve">WEX </w:t>
      </w:r>
      <w:r w:rsidR="0087233E" w:rsidRPr="7D73B66F">
        <w:rPr>
          <w:sz w:val="56"/>
          <w:szCs w:val="56"/>
        </w:rPr>
        <w:t>Solution</w:t>
      </w:r>
      <w:r w:rsidR="0087233E">
        <w:rPr>
          <w:sz w:val="56"/>
          <w:szCs w:val="56"/>
        </w:rPr>
        <w:t>s Overview</w:t>
      </w:r>
    </w:p>
    <w:p w14:paraId="25031DBE" w14:textId="77777777" w:rsidR="00610FE6" w:rsidRDefault="00610FE6" w:rsidP="0087233E">
      <w:pPr>
        <w:pStyle w:val="BodyText3"/>
        <w:jc w:val="left"/>
        <w:rPr>
          <w:sz w:val="56"/>
          <w:szCs w:val="56"/>
        </w:rPr>
      </w:pPr>
    </w:p>
    <w:p w14:paraId="537C1F77" w14:textId="39ADB4EF" w:rsidR="005C0956" w:rsidRPr="005C0956" w:rsidRDefault="005C0956" w:rsidP="0087233E">
      <w:pPr>
        <w:pStyle w:val="BodyText3"/>
        <w:jc w:val="left"/>
        <w:rPr>
          <w:sz w:val="28"/>
          <w:szCs w:val="28"/>
        </w:rPr>
      </w:pPr>
      <w:r w:rsidRPr="005C0956">
        <w:rPr>
          <w:sz w:val="28"/>
          <w:szCs w:val="28"/>
        </w:rPr>
        <w:t>Authors:</w:t>
      </w:r>
    </w:p>
    <w:p w14:paraId="552CFB33" w14:textId="0919D8A4" w:rsidR="005C0956" w:rsidRPr="005C0956" w:rsidRDefault="005C0956" w:rsidP="0087233E">
      <w:pPr>
        <w:pStyle w:val="BodyText3"/>
        <w:jc w:val="left"/>
        <w:rPr>
          <w:sz w:val="28"/>
          <w:szCs w:val="28"/>
        </w:rPr>
      </w:pPr>
      <w:r w:rsidRPr="005C0956">
        <w:rPr>
          <w:sz w:val="28"/>
          <w:szCs w:val="28"/>
        </w:rPr>
        <w:t>Vipin Pingle</w:t>
      </w:r>
    </w:p>
    <w:p w14:paraId="580313C2" w14:textId="3F98B2EA" w:rsidR="005C0956" w:rsidRPr="005C0956" w:rsidRDefault="005C0956" w:rsidP="0087233E">
      <w:pPr>
        <w:pStyle w:val="BodyText3"/>
        <w:jc w:val="left"/>
        <w:rPr>
          <w:sz w:val="28"/>
          <w:szCs w:val="28"/>
        </w:rPr>
      </w:pPr>
      <w:r w:rsidRPr="005C0956">
        <w:rPr>
          <w:sz w:val="28"/>
          <w:szCs w:val="28"/>
        </w:rPr>
        <w:t>Apoorv Rajput</w:t>
      </w:r>
    </w:p>
    <w:p w14:paraId="5BCFFD15" w14:textId="77777777" w:rsidR="005C0956" w:rsidRDefault="005C0956" w:rsidP="0087233E">
      <w:pPr>
        <w:pStyle w:val="BodyText3"/>
        <w:jc w:val="left"/>
        <w:rPr>
          <w:sz w:val="56"/>
          <w:szCs w:val="56"/>
        </w:rPr>
      </w:pPr>
    </w:p>
    <w:p w14:paraId="0398C8FC" w14:textId="17631F8D" w:rsidR="00610FE6" w:rsidRDefault="00610FE6" w:rsidP="0087233E">
      <w:pPr>
        <w:pStyle w:val="BodyText3"/>
        <w:jc w:val="left"/>
        <w:rPr>
          <w:noProof/>
        </w:rPr>
      </w:pPr>
      <w:r>
        <w:rPr>
          <w:sz w:val="56"/>
          <w:szCs w:val="56"/>
        </w:rPr>
        <w:t>May 19, 2017</w:t>
      </w:r>
    </w:p>
    <w:p w14:paraId="67C2C1B1" w14:textId="77777777" w:rsidR="00D54E2A" w:rsidRDefault="00D54E2A" w:rsidP="000920D4">
      <w:pPr>
        <w:pStyle w:val="Heading1"/>
        <w:rPr>
          <w:noProof/>
        </w:rPr>
      </w:pPr>
    </w:p>
    <w:p w14:paraId="28E83BEA" w14:textId="2A3D44CC" w:rsidR="00CF14FD" w:rsidRPr="00CF14FD" w:rsidRDefault="00D54E2A" w:rsidP="00CF14FD">
      <w:pPr>
        <w:rPr>
          <w:rFonts w:asciiTheme="majorHAnsi" w:eastAsiaTheme="majorEastAsia" w:hAnsiTheme="majorHAnsi" w:cstheme="majorBidi"/>
          <w:noProof/>
          <w:color w:val="2E74B5" w:themeColor="accent1" w:themeShade="BF"/>
          <w:sz w:val="32"/>
          <w:szCs w:val="32"/>
        </w:rPr>
      </w:pPr>
      <w:r>
        <w:rPr>
          <w:noProof/>
        </w:rPr>
        <w:br w:type="page"/>
      </w:r>
    </w:p>
    <w:sdt>
      <w:sdtPr>
        <w:rPr>
          <w:rFonts w:asciiTheme="minorHAnsi" w:eastAsiaTheme="minorHAnsi" w:hAnsiTheme="minorHAnsi" w:cstheme="minorBidi"/>
          <w:color w:val="auto"/>
          <w:sz w:val="22"/>
          <w:szCs w:val="22"/>
        </w:rPr>
        <w:id w:val="-1693531984"/>
        <w:docPartObj>
          <w:docPartGallery w:val="Table of Contents"/>
          <w:docPartUnique/>
        </w:docPartObj>
      </w:sdtPr>
      <w:sdtEndPr>
        <w:rPr>
          <w:b/>
          <w:bCs/>
          <w:noProof/>
        </w:rPr>
      </w:sdtEndPr>
      <w:sdtContent>
        <w:p w14:paraId="048F59D6" w14:textId="2199EB65" w:rsidR="00355692" w:rsidRDefault="00355692" w:rsidP="00CF14FD">
          <w:pPr>
            <w:pStyle w:val="TOCHeading"/>
            <w:rPr>
              <w:noProof/>
            </w:rPr>
          </w:pPr>
          <w:r>
            <w:t>Contents</w:t>
          </w:r>
        </w:p>
        <w:p w14:paraId="73FC3169" w14:textId="77777777" w:rsidR="00564ED7" w:rsidRDefault="003556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009216" w:history="1">
            <w:r w:rsidR="00564ED7" w:rsidRPr="00FD3D1A">
              <w:rPr>
                <w:rStyle w:val="Hyperlink"/>
                <w:noProof/>
              </w:rPr>
              <w:t>Current State Farm Litigation Solution Overview</w:t>
            </w:r>
            <w:r w:rsidR="00564ED7">
              <w:rPr>
                <w:noProof/>
                <w:webHidden/>
              </w:rPr>
              <w:tab/>
            </w:r>
            <w:r w:rsidR="00564ED7">
              <w:rPr>
                <w:noProof/>
                <w:webHidden/>
              </w:rPr>
              <w:fldChar w:fldCharType="begin"/>
            </w:r>
            <w:r w:rsidR="00564ED7">
              <w:rPr>
                <w:noProof/>
                <w:webHidden/>
              </w:rPr>
              <w:instrText xml:space="preserve"> PAGEREF _Toc484009216 \h </w:instrText>
            </w:r>
            <w:r w:rsidR="00564ED7">
              <w:rPr>
                <w:noProof/>
                <w:webHidden/>
              </w:rPr>
            </w:r>
            <w:r w:rsidR="00564ED7">
              <w:rPr>
                <w:noProof/>
                <w:webHidden/>
              </w:rPr>
              <w:fldChar w:fldCharType="separate"/>
            </w:r>
            <w:r w:rsidR="00564ED7">
              <w:rPr>
                <w:noProof/>
                <w:webHidden/>
              </w:rPr>
              <w:t>4</w:t>
            </w:r>
            <w:r w:rsidR="00564ED7">
              <w:rPr>
                <w:noProof/>
                <w:webHidden/>
              </w:rPr>
              <w:fldChar w:fldCharType="end"/>
            </w:r>
          </w:hyperlink>
        </w:p>
        <w:p w14:paraId="2D008707" w14:textId="77777777" w:rsidR="00564ED7" w:rsidRDefault="007F15A5">
          <w:pPr>
            <w:pStyle w:val="TOC1"/>
            <w:tabs>
              <w:tab w:val="right" w:leader="dot" w:pos="9350"/>
            </w:tabs>
            <w:rPr>
              <w:rFonts w:eastAsiaTheme="minorEastAsia"/>
              <w:noProof/>
            </w:rPr>
          </w:pPr>
          <w:hyperlink w:anchor="_Toc484009217" w:history="1">
            <w:r w:rsidR="00564ED7" w:rsidRPr="00FD3D1A">
              <w:rPr>
                <w:rStyle w:val="Hyperlink"/>
                <w:noProof/>
              </w:rPr>
              <w:t>WEX Components Interaction Overview</w:t>
            </w:r>
            <w:r w:rsidR="00564ED7">
              <w:rPr>
                <w:noProof/>
                <w:webHidden/>
              </w:rPr>
              <w:tab/>
            </w:r>
            <w:r w:rsidR="00564ED7">
              <w:rPr>
                <w:noProof/>
                <w:webHidden/>
              </w:rPr>
              <w:fldChar w:fldCharType="begin"/>
            </w:r>
            <w:r w:rsidR="00564ED7">
              <w:rPr>
                <w:noProof/>
                <w:webHidden/>
              </w:rPr>
              <w:instrText xml:space="preserve"> PAGEREF _Toc484009217 \h </w:instrText>
            </w:r>
            <w:r w:rsidR="00564ED7">
              <w:rPr>
                <w:noProof/>
                <w:webHidden/>
              </w:rPr>
            </w:r>
            <w:r w:rsidR="00564ED7">
              <w:rPr>
                <w:noProof/>
                <w:webHidden/>
              </w:rPr>
              <w:fldChar w:fldCharType="separate"/>
            </w:r>
            <w:r w:rsidR="00564ED7">
              <w:rPr>
                <w:noProof/>
                <w:webHidden/>
              </w:rPr>
              <w:t>5</w:t>
            </w:r>
            <w:r w:rsidR="00564ED7">
              <w:rPr>
                <w:noProof/>
                <w:webHidden/>
              </w:rPr>
              <w:fldChar w:fldCharType="end"/>
            </w:r>
          </w:hyperlink>
        </w:p>
        <w:p w14:paraId="0848D104" w14:textId="77777777" w:rsidR="00564ED7" w:rsidRDefault="007F15A5">
          <w:pPr>
            <w:pStyle w:val="TOC1"/>
            <w:tabs>
              <w:tab w:val="right" w:leader="dot" w:pos="9350"/>
            </w:tabs>
            <w:rPr>
              <w:rFonts w:eastAsiaTheme="minorEastAsia"/>
              <w:noProof/>
            </w:rPr>
          </w:pPr>
          <w:hyperlink w:anchor="_Toc484009218" w:history="1">
            <w:r w:rsidR="00564ED7" w:rsidRPr="00FD3D1A">
              <w:rPr>
                <w:rStyle w:val="Hyperlink"/>
                <w:noProof/>
              </w:rPr>
              <w:t>Database Views</w:t>
            </w:r>
            <w:r w:rsidR="00564ED7">
              <w:rPr>
                <w:noProof/>
                <w:webHidden/>
              </w:rPr>
              <w:tab/>
            </w:r>
            <w:r w:rsidR="00564ED7">
              <w:rPr>
                <w:noProof/>
                <w:webHidden/>
              </w:rPr>
              <w:fldChar w:fldCharType="begin"/>
            </w:r>
            <w:r w:rsidR="00564ED7">
              <w:rPr>
                <w:noProof/>
                <w:webHidden/>
              </w:rPr>
              <w:instrText xml:space="preserve"> PAGEREF _Toc484009218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6C874624" w14:textId="77777777" w:rsidR="00564ED7" w:rsidRDefault="007F15A5">
          <w:pPr>
            <w:pStyle w:val="TOC2"/>
            <w:tabs>
              <w:tab w:val="right" w:leader="dot" w:pos="9350"/>
            </w:tabs>
            <w:rPr>
              <w:rFonts w:eastAsiaTheme="minorEastAsia"/>
              <w:noProof/>
            </w:rPr>
          </w:pPr>
          <w:hyperlink w:anchor="_Toc484009219" w:history="1">
            <w:r w:rsidR="00564ED7" w:rsidRPr="00FD3D1A">
              <w:rPr>
                <w:rStyle w:val="Hyperlink"/>
                <w:noProof/>
              </w:rPr>
              <w:t>Purpose</w:t>
            </w:r>
            <w:r w:rsidR="00564ED7">
              <w:rPr>
                <w:noProof/>
                <w:webHidden/>
              </w:rPr>
              <w:tab/>
            </w:r>
            <w:r w:rsidR="00564ED7">
              <w:rPr>
                <w:noProof/>
                <w:webHidden/>
              </w:rPr>
              <w:fldChar w:fldCharType="begin"/>
            </w:r>
            <w:r w:rsidR="00564ED7">
              <w:rPr>
                <w:noProof/>
                <w:webHidden/>
              </w:rPr>
              <w:instrText xml:space="preserve"> PAGEREF _Toc484009219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1C9ABC0E" w14:textId="77777777" w:rsidR="00564ED7" w:rsidRDefault="007F15A5">
          <w:pPr>
            <w:pStyle w:val="TOC2"/>
            <w:tabs>
              <w:tab w:val="right" w:leader="dot" w:pos="9350"/>
            </w:tabs>
            <w:rPr>
              <w:rFonts w:eastAsiaTheme="minorEastAsia"/>
              <w:noProof/>
            </w:rPr>
          </w:pPr>
          <w:hyperlink w:anchor="_Toc484009220" w:history="1">
            <w:r w:rsidR="00564ED7" w:rsidRPr="00FD3D1A">
              <w:rPr>
                <w:rStyle w:val="Hyperlink"/>
                <w:noProof/>
              </w:rPr>
              <w:t>Other details</w:t>
            </w:r>
            <w:r w:rsidR="00564ED7">
              <w:rPr>
                <w:noProof/>
                <w:webHidden/>
              </w:rPr>
              <w:tab/>
            </w:r>
            <w:r w:rsidR="00564ED7">
              <w:rPr>
                <w:noProof/>
                <w:webHidden/>
              </w:rPr>
              <w:fldChar w:fldCharType="begin"/>
            </w:r>
            <w:r w:rsidR="00564ED7">
              <w:rPr>
                <w:noProof/>
                <w:webHidden/>
              </w:rPr>
              <w:instrText xml:space="preserve"> PAGEREF _Toc484009220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772D2AFE" w14:textId="77777777" w:rsidR="00564ED7" w:rsidRDefault="007F15A5">
          <w:pPr>
            <w:pStyle w:val="TOC1"/>
            <w:tabs>
              <w:tab w:val="right" w:leader="dot" w:pos="9350"/>
            </w:tabs>
            <w:rPr>
              <w:rFonts w:eastAsiaTheme="minorEastAsia"/>
              <w:noProof/>
            </w:rPr>
          </w:pPr>
          <w:hyperlink w:anchor="_Toc484009221" w:history="1">
            <w:r w:rsidR="00564ED7" w:rsidRPr="00FD3D1A">
              <w:rPr>
                <w:rStyle w:val="Hyperlink"/>
                <w:noProof/>
              </w:rPr>
              <w:t>WEX Engine Search Collections</w:t>
            </w:r>
            <w:r w:rsidR="00564ED7">
              <w:rPr>
                <w:noProof/>
                <w:webHidden/>
              </w:rPr>
              <w:tab/>
            </w:r>
            <w:r w:rsidR="00564ED7">
              <w:rPr>
                <w:noProof/>
                <w:webHidden/>
              </w:rPr>
              <w:fldChar w:fldCharType="begin"/>
            </w:r>
            <w:r w:rsidR="00564ED7">
              <w:rPr>
                <w:noProof/>
                <w:webHidden/>
              </w:rPr>
              <w:instrText xml:space="preserve"> PAGEREF _Toc484009221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1AD73E2C" w14:textId="77777777" w:rsidR="00564ED7" w:rsidRDefault="007F15A5">
          <w:pPr>
            <w:pStyle w:val="TOC1"/>
            <w:tabs>
              <w:tab w:val="right" w:leader="dot" w:pos="9350"/>
            </w:tabs>
            <w:rPr>
              <w:rFonts w:eastAsiaTheme="minorEastAsia"/>
              <w:noProof/>
            </w:rPr>
          </w:pPr>
          <w:hyperlink w:anchor="_Toc484009222" w:history="1">
            <w:r w:rsidR="00564ED7" w:rsidRPr="00FD3D1A">
              <w:rPr>
                <w:rStyle w:val="Hyperlink"/>
                <w:noProof/>
              </w:rPr>
              <w:t>AppBuilder Entities</w:t>
            </w:r>
            <w:r w:rsidR="00564ED7">
              <w:rPr>
                <w:noProof/>
                <w:webHidden/>
              </w:rPr>
              <w:tab/>
            </w:r>
            <w:r w:rsidR="00564ED7">
              <w:rPr>
                <w:noProof/>
                <w:webHidden/>
              </w:rPr>
              <w:fldChar w:fldCharType="begin"/>
            </w:r>
            <w:r w:rsidR="00564ED7">
              <w:rPr>
                <w:noProof/>
                <w:webHidden/>
              </w:rPr>
              <w:instrText xml:space="preserve"> PAGEREF _Toc484009222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4E78E70A" w14:textId="77777777" w:rsidR="00564ED7" w:rsidRDefault="007F15A5">
          <w:pPr>
            <w:pStyle w:val="TOC2"/>
            <w:tabs>
              <w:tab w:val="right" w:leader="dot" w:pos="9350"/>
            </w:tabs>
            <w:rPr>
              <w:rFonts w:eastAsiaTheme="minorEastAsia"/>
              <w:noProof/>
            </w:rPr>
          </w:pPr>
          <w:hyperlink w:anchor="_Toc484009223" w:history="1">
            <w:r w:rsidR="00564ED7" w:rsidRPr="00FD3D1A">
              <w:rPr>
                <w:rStyle w:val="Hyperlink"/>
                <w:noProof/>
              </w:rPr>
              <w:t>Analysis</w:t>
            </w:r>
            <w:r w:rsidR="00564ED7">
              <w:rPr>
                <w:noProof/>
                <w:webHidden/>
              </w:rPr>
              <w:tab/>
            </w:r>
            <w:r w:rsidR="00564ED7">
              <w:rPr>
                <w:noProof/>
                <w:webHidden/>
              </w:rPr>
              <w:fldChar w:fldCharType="begin"/>
            </w:r>
            <w:r w:rsidR="00564ED7">
              <w:rPr>
                <w:noProof/>
                <w:webHidden/>
              </w:rPr>
              <w:instrText xml:space="preserve"> PAGEREF _Toc484009223 \h </w:instrText>
            </w:r>
            <w:r w:rsidR="00564ED7">
              <w:rPr>
                <w:noProof/>
                <w:webHidden/>
              </w:rPr>
            </w:r>
            <w:r w:rsidR="00564ED7">
              <w:rPr>
                <w:noProof/>
                <w:webHidden/>
              </w:rPr>
              <w:fldChar w:fldCharType="separate"/>
            </w:r>
            <w:r w:rsidR="00564ED7">
              <w:rPr>
                <w:noProof/>
                <w:webHidden/>
              </w:rPr>
              <w:t>7</w:t>
            </w:r>
            <w:r w:rsidR="00564ED7">
              <w:rPr>
                <w:noProof/>
                <w:webHidden/>
              </w:rPr>
              <w:fldChar w:fldCharType="end"/>
            </w:r>
          </w:hyperlink>
        </w:p>
        <w:p w14:paraId="0F44484C" w14:textId="77777777" w:rsidR="00564ED7" w:rsidRDefault="007F15A5">
          <w:pPr>
            <w:pStyle w:val="TOC2"/>
            <w:tabs>
              <w:tab w:val="right" w:leader="dot" w:pos="9350"/>
            </w:tabs>
            <w:rPr>
              <w:rFonts w:eastAsiaTheme="minorEastAsia"/>
              <w:noProof/>
            </w:rPr>
          </w:pPr>
          <w:hyperlink w:anchor="_Toc484009224" w:history="1">
            <w:r w:rsidR="00564ED7" w:rsidRPr="00FD3D1A">
              <w:rPr>
                <w:rStyle w:val="Hyperlink"/>
                <w:noProof/>
              </w:rPr>
              <w:t>Invoice</w:t>
            </w:r>
            <w:r w:rsidR="00564ED7">
              <w:rPr>
                <w:noProof/>
                <w:webHidden/>
              </w:rPr>
              <w:tab/>
            </w:r>
            <w:r w:rsidR="00564ED7">
              <w:rPr>
                <w:noProof/>
                <w:webHidden/>
              </w:rPr>
              <w:fldChar w:fldCharType="begin"/>
            </w:r>
            <w:r w:rsidR="00564ED7">
              <w:rPr>
                <w:noProof/>
                <w:webHidden/>
              </w:rPr>
              <w:instrText xml:space="preserve"> PAGEREF _Toc484009224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49964108" w14:textId="77777777" w:rsidR="00564ED7" w:rsidRDefault="007F15A5">
          <w:pPr>
            <w:pStyle w:val="TOC2"/>
            <w:tabs>
              <w:tab w:val="right" w:leader="dot" w:pos="9350"/>
            </w:tabs>
            <w:rPr>
              <w:rFonts w:eastAsiaTheme="minorEastAsia"/>
              <w:noProof/>
            </w:rPr>
          </w:pPr>
          <w:hyperlink w:anchor="_Toc484009225" w:history="1">
            <w:r w:rsidR="00564ED7" w:rsidRPr="00FD3D1A">
              <w:rPr>
                <w:rStyle w:val="Hyperlink"/>
                <w:noProof/>
              </w:rPr>
              <w:t>InvoiceAnomaly</w:t>
            </w:r>
            <w:r w:rsidR="00564ED7">
              <w:rPr>
                <w:noProof/>
                <w:webHidden/>
              </w:rPr>
              <w:tab/>
            </w:r>
            <w:r w:rsidR="00564ED7">
              <w:rPr>
                <w:noProof/>
                <w:webHidden/>
              </w:rPr>
              <w:fldChar w:fldCharType="begin"/>
            </w:r>
            <w:r w:rsidR="00564ED7">
              <w:rPr>
                <w:noProof/>
                <w:webHidden/>
              </w:rPr>
              <w:instrText xml:space="preserve"> PAGEREF _Toc484009225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2449BD4E" w14:textId="77777777" w:rsidR="00564ED7" w:rsidRDefault="007F15A5">
          <w:pPr>
            <w:pStyle w:val="TOC2"/>
            <w:tabs>
              <w:tab w:val="right" w:leader="dot" w:pos="9350"/>
            </w:tabs>
            <w:rPr>
              <w:rFonts w:eastAsiaTheme="minorEastAsia"/>
              <w:noProof/>
            </w:rPr>
          </w:pPr>
          <w:hyperlink w:anchor="_Toc484009226" w:history="1">
            <w:r w:rsidR="00564ED7" w:rsidRPr="00FD3D1A">
              <w:rPr>
                <w:rStyle w:val="Hyperlink"/>
                <w:noProof/>
              </w:rPr>
              <w:t>InvoiceLineItemAnomaly</w:t>
            </w:r>
            <w:r w:rsidR="00564ED7">
              <w:rPr>
                <w:noProof/>
                <w:webHidden/>
              </w:rPr>
              <w:tab/>
            </w:r>
            <w:r w:rsidR="00564ED7">
              <w:rPr>
                <w:noProof/>
                <w:webHidden/>
              </w:rPr>
              <w:fldChar w:fldCharType="begin"/>
            </w:r>
            <w:r w:rsidR="00564ED7">
              <w:rPr>
                <w:noProof/>
                <w:webHidden/>
              </w:rPr>
              <w:instrText xml:space="preserve"> PAGEREF _Toc484009226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3BF0144E" w14:textId="77777777" w:rsidR="00564ED7" w:rsidRDefault="007F15A5">
          <w:pPr>
            <w:pStyle w:val="TOC2"/>
            <w:tabs>
              <w:tab w:val="right" w:leader="dot" w:pos="9350"/>
            </w:tabs>
            <w:rPr>
              <w:rFonts w:eastAsiaTheme="minorEastAsia"/>
              <w:noProof/>
            </w:rPr>
          </w:pPr>
          <w:hyperlink w:anchor="_Toc484009227" w:history="1">
            <w:r w:rsidR="00564ED7" w:rsidRPr="00FD3D1A">
              <w:rPr>
                <w:rStyle w:val="Hyperlink"/>
                <w:noProof/>
              </w:rPr>
              <w:t>Matter</w:t>
            </w:r>
            <w:r w:rsidR="00564ED7">
              <w:rPr>
                <w:noProof/>
                <w:webHidden/>
              </w:rPr>
              <w:tab/>
            </w:r>
            <w:r w:rsidR="00564ED7">
              <w:rPr>
                <w:noProof/>
                <w:webHidden/>
              </w:rPr>
              <w:fldChar w:fldCharType="begin"/>
            </w:r>
            <w:r w:rsidR="00564ED7">
              <w:rPr>
                <w:noProof/>
                <w:webHidden/>
              </w:rPr>
              <w:instrText xml:space="preserve"> PAGEREF _Toc484009227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0447CC4E" w14:textId="77777777" w:rsidR="00564ED7" w:rsidRDefault="007F15A5">
          <w:pPr>
            <w:pStyle w:val="TOC2"/>
            <w:tabs>
              <w:tab w:val="right" w:leader="dot" w:pos="9350"/>
            </w:tabs>
            <w:rPr>
              <w:rFonts w:eastAsiaTheme="minorEastAsia"/>
              <w:noProof/>
            </w:rPr>
          </w:pPr>
          <w:hyperlink w:anchor="_Toc484009228" w:history="1">
            <w:r w:rsidR="00564ED7" w:rsidRPr="00FD3D1A">
              <w:rPr>
                <w:rStyle w:val="Hyperlink"/>
                <w:noProof/>
              </w:rPr>
              <w:t>Firm</w:t>
            </w:r>
            <w:r w:rsidR="00564ED7">
              <w:rPr>
                <w:noProof/>
                <w:webHidden/>
              </w:rPr>
              <w:tab/>
            </w:r>
            <w:r w:rsidR="00564ED7">
              <w:rPr>
                <w:noProof/>
                <w:webHidden/>
              </w:rPr>
              <w:fldChar w:fldCharType="begin"/>
            </w:r>
            <w:r w:rsidR="00564ED7">
              <w:rPr>
                <w:noProof/>
                <w:webHidden/>
              </w:rPr>
              <w:instrText xml:space="preserve"> PAGEREF _Toc484009228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51758940" w14:textId="77777777" w:rsidR="00564ED7" w:rsidRDefault="007F15A5">
          <w:pPr>
            <w:pStyle w:val="TOC2"/>
            <w:tabs>
              <w:tab w:val="right" w:leader="dot" w:pos="9350"/>
            </w:tabs>
            <w:rPr>
              <w:rFonts w:eastAsiaTheme="minorEastAsia"/>
              <w:noProof/>
            </w:rPr>
          </w:pPr>
          <w:hyperlink w:anchor="_Toc484009229" w:history="1">
            <w:r w:rsidR="00564ED7" w:rsidRPr="00FD3D1A">
              <w:rPr>
                <w:rStyle w:val="Hyperlink"/>
                <w:noProof/>
              </w:rPr>
              <w:t>TimeKeeper</w:t>
            </w:r>
            <w:r w:rsidR="00564ED7">
              <w:rPr>
                <w:noProof/>
                <w:webHidden/>
              </w:rPr>
              <w:tab/>
            </w:r>
            <w:r w:rsidR="00564ED7">
              <w:rPr>
                <w:noProof/>
                <w:webHidden/>
              </w:rPr>
              <w:fldChar w:fldCharType="begin"/>
            </w:r>
            <w:r w:rsidR="00564ED7">
              <w:rPr>
                <w:noProof/>
                <w:webHidden/>
              </w:rPr>
              <w:instrText xml:space="preserve"> PAGEREF _Toc484009229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251F4FF1" w14:textId="77777777" w:rsidR="00564ED7" w:rsidRDefault="007F15A5">
          <w:pPr>
            <w:pStyle w:val="TOC1"/>
            <w:tabs>
              <w:tab w:val="right" w:leader="dot" w:pos="9350"/>
            </w:tabs>
            <w:rPr>
              <w:rFonts w:eastAsiaTheme="minorEastAsia"/>
              <w:noProof/>
            </w:rPr>
          </w:pPr>
          <w:hyperlink w:anchor="_Toc484009230" w:history="1">
            <w:r w:rsidR="00564ED7" w:rsidRPr="00FD3D1A">
              <w:rPr>
                <w:rStyle w:val="Hyperlink"/>
                <w:noProof/>
              </w:rPr>
              <w:t>AppBuilder Endpoints</w:t>
            </w:r>
            <w:r w:rsidR="00564ED7">
              <w:rPr>
                <w:noProof/>
                <w:webHidden/>
              </w:rPr>
              <w:tab/>
            </w:r>
            <w:r w:rsidR="00564ED7">
              <w:rPr>
                <w:noProof/>
                <w:webHidden/>
              </w:rPr>
              <w:fldChar w:fldCharType="begin"/>
            </w:r>
            <w:r w:rsidR="00564ED7">
              <w:rPr>
                <w:noProof/>
                <w:webHidden/>
              </w:rPr>
              <w:instrText xml:space="preserve"> PAGEREF _Toc484009230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3D4A9569" w14:textId="77777777" w:rsidR="00564ED7" w:rsidRDefault="007F15A5">
          <w:pPr>
            <w:pStyle w:val="TOC2"/>
            <w:tabs>
              <w:tab w:val="right" w:leader="dot" w:pos="9350"/>
            </w:tabs>
            <w:rPr>
              <w:rFonts w:eastAsiaTheme="minorEastAsia"/>
              <w:noProof/>
            </w:rPr>
          </w:pPr>
          <w:hyperlink w:anchor="_Toc484009231" w:history="1">
            <w:r w:rsidR="00564ED7" w:rsidRPr="00FD3D1A">
              <w:rPr>
                <w:rStyle w:val="Hyperlink"/>
                <w:noProof/>
              </w:rPr>
              <w:t>AnalysisDataEndpoint</w:t>
            </w:r>
            <w:r w:rsidR="00564ED7">
              <w:rPr>
                <w:noProof/>
                <w:webHidden/>
              </w:rPr>
              <w:tab/>
            </w:r>
            <w:r w:rsidR="00564ED7">
              <w:rPr>
                <w:noProof/>
                <w:webHidden/>
              </w:rPr>
              <w:fldChar w:fldCharType="begin"/>
            </w:r>
            <w:r w:rsidR="00564ED7">
              <w:rPr>
                <w:noProof/>
                <w:webHidden/>
              </w:rPr>
              <w:instrText xml:space="preserve"> PAGEREF _Toc484009231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7152B435" w14:textId="77777777" w:rsidR="00564ED7" w:rsidRDefault="007F15A5">
          <w:pPr>
            <w:pStyle w:val="TOC3"/>
            <w:tabs>
              <w:tab w:val="right" w:leader="dot" w:pos="9350"/>
            </w:tabs>
            <w:rPr>
              <w:rFonts w:eastAsiaTheme="minorEastAsia"/>
              <w:noProof/>
            </w:rPr>
          </w:pPr>
          <w:hyperlink w:anchor="_Toc484009232" w:history="1">
            <w:r w:rsidR="00564ED7" w:rsidRPr="00FD3D1A">
              <w:rPr>
                <w:rStyle w:val="Hyperlink"/>
                <w:noProof/>
              </w:rPr>
              <w:t>Purpose</w:t>
            </w:r>
            <w:r w:rsidR="00564ED7">
              <w:rPr>
                <w:noProof/>
                <w:webHidden/>
              </w:rPr>
              <w:tab/>
            </w:r>
            <w:r w:rsidR="00564ED7">
              <w:rPr>
                <w:noProof/>
                <w:webHidden/>
              </w:rPr>
              <w:fldChar w:fldCharType="begin"/>
            </w:r>
            <w:r w:rsidR="00564ED7">
              <w:rPr>
                <w:noProof/>
                <w:webHidden/>
              </w:rPr>
              <w:instrText xml:space="preserve"> PAGEREF _Toc484009232 \h </w:instrText>
            </w:r>
            <w:r w:rsidR="00564ED7">
              <w:rPr>
                <w:noProof/>
                <w:webHidden/>
              </w:rPr>
            </w:r>
            <w:r w:rsidR="00564ED7">
              <w:rPr>
                <w:noProof/>
                <w:webHidden/>
              </w:rPr>
              <w:fldChar w:fldCharType="separate"/>
            </w:r>
            <w:r w:rsidR="00564ED7">
              <w:rPr>
                <w:noProof/>
                <w:webHidden/>
              </w:rPr>
              <w:t>8</w:t>
            </w:r>
            <w:r w:rsidR="00564ED7">
              <w:rPr>
                <w:noProof/>
                <w:webHidden/>
              </w:rPr>
              <w:fldChar w:fldCharType="end"/>
            </w:r>
          </w:hyperlink>
        </w:p>
        <w:p w14:paraId="0CD85802" w14:textId="77777777" w:rsidR="00564ED7" w:rsidRDefault="007F15A5">
          <w:pPr>
            <w:pStyle w:val="TOC3"/>
            <w:tabs>
              <w:tab w:val="right" w:leader="dot" w:pos="9350"/>
            </w:tabs>
            <w:rPr>
              <w:rFonts w:eastAsiaTheme="minorEastAsia"/>
              <w:noProof/>
            </w:rPr>
          </w:pPr>
          <w:hyperlink w:anchor="_Toc484009233" w:history="1">
            <w:r w:rsidR="00564ED7" w:rsidRPr="00FD3D1A">
              <w:rPr>
                <w:rStyle w:val="Hyperlink"/>
                <w:noProof/>
              </w:rPr>
              <w:t>Input</w:t>
            </w:r>
            <w:r w:rsidR="00564ED7">
              <w:rPr>
                <w:noProof/>
                <w:webHidden/>
              </w:rPr>
              <w:tab/>
            </w:r>
            <w:r w:rsidR="00564ED7">
              <w:rPr>
                <w:noProof/>
                <w:webHidden/>
              </w:rPr>
              <w:fldChar w:fldCharType="begin"/>
            </w:r>
            <w:r w:rsidR="00564ED7">
              <w:rPr>
                <w:noProof/>
                <w:webHidden/>
              </w:rPr>
              <w:instrText xml:space="preserve"> PAGEREF _Toc484009233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62B4F6DA" w14:textId="77777777" w:rsidR="00564ED7" w:rsidRDefault="007F15A5">
          <w:pPr>
            <w:pStyle w:val="TOC3"/>
            <w:tabs>
              <w:tab w:val="right" w:leader="dot" w:pos="9350"/>
            </w:tabs>
            <w:rPr>
              <w:rFonts w:eastAsiaTheme="minorEastAsia"/>
              <w:noProof/>
            </w:rPr>
          </w:pPr>
          <w:hyperlink w:anchor="_Toc484009234" w:history="1">
            <w:r w:rsidR="00564ED7" w:rsidRPr="00FD3D1A">
              <w:rPr>
                <w:rStyle w:val="Hyperlink"/>
                <w:noProof/>
              </w:rPr>
              <w:t>Output</w:t>
            </w:r>
            <w:r w:rsidR="00564ED7">
              <w:rPr>
                <w:noProof/>
                <w:webHidden/>
              </w:rPr>
              <w:tab/>
            </w:r>
            <w:r w:rsidR="00564ED7">
              <w:rPr>
                <w:noProof/>
                <w:webHidden/>
              </w:rPr>
              <w:fldChar w:fldCharType="begin"/>
            </w:r>
            <w:r w:rsidR="00564ED7">
              <w:rPr>
                <w:noProof/>
                <w:webHidden/>
              </w:rPr>
              <w:instrText xml:space="preserve"> PAGEREF _Toc484009234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536EF6E4" w14:textId="77777777" w:rsidR="00564ED7" w:rsidRDefault="007F15A5">
          <w:pPr>
            <w:pStyle w:val="TOC2"/>
            <w:tabs>
              <w:tab w:val="right" w:leader="dot" w:pos="9350"/>
            </w:tabs>
            <w:rPr>
              <w:rFonts w:eastAsiaTheme="minorEastAsia"/>
              <w:noProof/>
            </w:rPr>
          </w:pPr>
          <w:hyperlink w:anchor="_Toc484009235" w:history="1">
            <w:r w:rsidR="00564ED7" w:rsidRPr="00FD3D1A">
              <w:rPr>
                <w:rStyle w:val="Hyperlink"/>
                <w:noProof/>
              </w:rPr>
              <w:t>AnalysisCharts</w:t>
            </w:r>
            <w:r w:rsidR="00564ED7">
              <w:rPr>
                <w:noProof/>
                <w:webHidden/>
              </w:rPr>
              <w:tab/>
            </w:r>
            <w:r w:rsidR="00564ED7">
              <w:rPr>
                <w:noProof/>
                <w:webHidden/>
              </w:rPr>
              <w:fldChar w:fldCharType="begin"/>
            </w:r>
            <w:r w:rsidR="00564ED7">
              <w:rPr>
                <w:noProof/>
                <w:webHidden/>
              </w:rPr>
              <w:instrText xml:space="preserve"> PAGEREF _Toc484009235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63025FAB" w14:textId="77777777" w:rsidR="00564ED7" w:rsidRDefault="007F15A5">
          <w:pPr>
            <w:pStyle w:val="TOC3"/>
            <w:tabs>
              <w:tab w:val="right" w:leader="dot" w:pos="9350"/>
            </w:tabs>
            <w:rPr>
              <w:rFonts w:eastAsiaTheme="minorEastAsia"/>
              <w:noProof/>
            </w:rPr>
          </w:pPr>
          <w:hyperlink w:anchor="_Toc484009236" w:history="1">
            <w:r w:rsidR="00564ED7" w:rsidRPr="00FD3D1A">
              <w:rPr>
                <w:rStyle w:val="Hyperlink"/>
                <w:noProof/>
              </w:rPr>
              <w:t>Purpose</w:t>
            </w:r>
            <w:r w:rsidR="00564ED7">
              <w:rPr>
                <w:noProof/>
                <w:webHidden/>
              </w:rPr>
              <w:tab/>
            </w:r>
            <w:r w:rsidR="00564ED7">
              <w:rPr>
                <w:noProof/>
                <w:webHidden/>
              </w:rPr>
              <w:fldChar w:fldCharType="begin"/>
            </w:r>
            <w:r w:rsidR="00564ED7">
              <w:rPr>
                <w:noProof/>
                <w:webHidden/>
              </w:rPr>
              <w:instrText xml:space="preserve"> PAGEREF _Toc484009236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6D1D10F7" w14:textId="77777777" w:rsidR="00564ED7" w:rsidRDefault="007F15A5">
          <w:pPr>
            <w:pStyle w:val="TOC3"/>
            <w:tabs>
              <w:tab w:val="right" w:leader="dot" w:pos="9350"/>
            </w:tabs>
            <w:rPr>
              <w:rFonts w:eastAsiaTheme="minorEastAsia"/>
              <w:noProof/>
            </w:rPr>
          </w:pPr>
          <w:hyperlink w:anchor="_Toc484009237" w:history="1">
            <w:r w:rsidR="00564ED7" w:rsidRPr="00FD3D1A">
              <w:rPr>
                <w:rStyle w:val="Hyperlink"/>
                <w:noProof/>
              </w:rPr>
              <w:t>Input</w:t>
            </w:r>
            <w:r w:rsidR="00564ED7">
              <w:rPr>
                <w:noProof/>
                <w:webHidden/>
              </w:rPr>
              <w:tab/>
            </w:r>
            <w:r w:rsidR="00564ED7">
              <w:rPr>
                <w:noProof/>
                <w:webHidden/>
              </w:rPr>
              <w:fldChar w:fldCharType="begin"/>
            </w:r>
            <w:r w:rsidR="00564ED7">
              <w:rPr>
                <w:noProof/>
                <w:webHidden/>
              </w:rPr>
              <w:instrText xml:space="preserve"> PAGEREF _Toc484009237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0F20B883" w14:textId="77777777" w:rsidR="00564ED7" w:rsidRDefault="007F15A5">
          <w:pPr>
            <w:pStyle w:val="TOC3"/>
            <w:tabs>
              <w:tab w:val="right" w:leader="dot" w:pos="9350"/>
            </w:tabs>
            <w:rPr>
              <w:rFonts w:eastAsiaTheme="minorEastAsia"/>
              <w:noProof/>
            </w:rPr>
          </w:pPr>
          <w:hyperlink w:anchor="_Toc484009238" w:history="1">
            <w:r w:rsidR="00564ED7" w:rsidRPr="00FD3D1A">
              <w:rPr>
                <w:rStyle w:val="Hyperlink"/>
                <w:noProof/>
              </w:rPr>
              <w:t>Output</w:t>
            </w:r>
            <w:r w:rsidR="00564ED7">
              <w:rPr>
                <w:noProof/>
                <w:webHidden/>
              </w:rPr>
              <w:tab/>
            </w:r>
            <w:r w:rsidR="00564ED7">
              <w:rPr>
                <w:noProof/>
                <w:webHidden/>
              </w:rPr>
              <w:fldChar w:fldCharType="begin"/>
            </w:r>
            <w:r w:rsidR="00564ED7">
              <w:rPr>
                <w:noProof/>
                <w:webHidden/>
              </w:rPr>
              <w:instrText xml:space="preserve"> PAGEREF _Toc484009238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755338E7" w14:textId="77777777" w:rsidR="00564ED7" w:rsidRDefault="007F15A5">
          <w:pPr>
            <w:pStyle w:val="TOC2"/>
            <w:tabs>
              <w:tab w:val="right" w:leader="dot" w:pos="9350"/>
            </w:tabs>
            <w:rPr>
              <w:rFonts w:eastAsiaTheme="minorEastAsia"/>
              <w:noProof/>
            </w:rPr>
          </w:pPr>
          <w:hyperlink w:anchor="_Toc484009239" w:history="1">
            <w:r w:rsidR="00564ED7" w:rsidRPr="00FD3D1A">
              <w:rPr>
                <w:rStyle w:val="Hyperlink"/>
                <w:noProof/>
              </w:rPr>
              <w:t>AnalysisMatterDropDown</w:t>
            </w:r>
            <w:r w:rsidR="00564ED7">
              <w:rPr>
                <w:noProof/>
                <w:webHidden/>
              </w:rPr>
              <w:tab/>
            </w:r>
            <w:r w:rsidR="00564ED7">
              <w:rPr>
                <w:noProof/>
                <w:webHidden/>
              </w:rPr>
              <w:fldChar w:fldCharType="begin"/>
            </w:r>
            <w:r w:rsidR="00564ED7">
              <w:rPr>
                <w:noProof/>
                <w:webHidden/>
              </w:rPr>
              <w:instrText xml:space="preserve"> PAGEREF _Toc484009239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14BAE26B" w14:textId="77777777" w:rsidR="00564ED7" w:rsidRDefault="007F15A5">
          <w:pPr>
            <w:pStyle w:val="TOC3"/>
            <w:tabs>
              <w:tab w:val="right" w:leader="dot" w:pos="9350"/>
            </w:tabs>
            <w:rPr>
              <w:rFonts w:eastAsiaTheme="minorEastAsia"/>
              <w:noProof/>
            </w:rPr>
          </w:pPr>
          <w:hyperlink w:anchor="_Toc484009240" w:history="1">
            <w:r w:rsidR="00564ED7" w:rsidRPr="00FD3D1A">
              <w:rPr>
                <w:rStyle w:val="Hyperlink"/>
                <w:noProof/>
              </w:rPr>
              <w:t>Purpose</w:t>
            </w:r>
            <w:r w:rsidR="00564ED7">
              <w:rPr>
                <w:noProof/>
                <w:webHidden/>
              </w:rPr>
              <w:tab/>
            </w:r>
            <w:r w:rsidR="00564ED7">
              <w:rPr>
                <w:noProof/>
                <w:webHidden/>
              </w:rPr>
              <w:fldChar w:fldCharType="begin"/>
            </w:r>
            <w:r w:rsidR="00564ED7">
              <w:rPr>
                <w:noProof/>
                <w:webHidden/>
              </w:rPr>
              <w:instrText xml:space="preserve"> PAGEREF _Toc484009240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608CD6F2" w14:textId="77777777" w:rsidR="00564ED7" w:rsidRDefault="007F15A5">
          <w:pPr>
            <w:pStyle w:val="TOC3"/>
            <w:tabs>
              <w:tab w:val="right" w:leader="dot" w:pos="9350"/>
            </w:tabs>
            <w:rPr>
              <w:rFonts w:eastAsiaTheme="minorEastAsia"/>
              <w:noProof/>
            </w:rPr>
          </w:pPr>
          <w:hyperlink w:anchor="_Toc484009241" w:history="1">
            <w:r w:rsidR="00564ED7" w:rsidRPr="00FD3D1A">
              <w:rPr>
                <w:rStyle w:val="Hyperlink"/>
                <w:noProof/>
              </w:rPr>
              <w:t>Input</w:t>
            </w:r>
            <w:r w:rsidR="00564ED7">
              <w:rPr>
                <w:noProof/>
                <w:webHidden/>
              </w:rPr>
              <w:tab/>
            </w:r>
            <w:r w:rsidR="00564ED7">
              <w:rPr>
                <w:noProof/>
                <w:webHidden/>
              </w:rPr>
              <w:fldChar w:fldCharType="begin"/>
            </w:r>
            <w:r w:rsidR="00564ED7">
              <w:rPr>
                <w:noProof/>
                <w:webHidden/>
              </w:rPr>
              <w:instrText xml:space="preserve"> PAGEREF _Toc484009241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161EE4F9" w14:textId="77777777" w:rsidR="00564ED7" w:rsidRDefault="007F15A5">
          <w:pPr>
            <w:pStyle w:val="TOC3"/>
            <w:tabs>
              <w:tab w:val="right" w:leader="dot" w:pos="9350"/>
            </w:tabs>
            <w:rPr>
              <w:rFonts w:eastAsiaTheme="minorEastAsia"/>
              <w:noProof/>
            </w:rPr>
          </w:pPr>
          <w:hyperlink w:anchor="_Toc484009242" w:history="1">
            <w:r w:rsidR="00564ED7" w:rsidRPr="00FD3D1A">
              <w:rPr>
                <w:rStyle w:val="Hyperlink"/>
                <w:noProof/>
              </w:rPr>
              <w:t>Output</w:t>
            </w:r>
            <w:r w:rsidR="00564ED7">
              <w:rPr>
                <w:noProof/>
                <w:webHidden/>
              </w:rPr>
              <w:tab/>
            </w:r>
            <w:r w:rsidR="00564ED7">
              <w:rPr>
                <w:noProof/>
                <w:webHidden/>
              </w:rPr>
              <w:fldChar w:fldCharType="begin"/>
            </w:r>
            <w:r w:rsidR="00564ED7">
              <w:rPr>
                <w:noProof/>
                <w:webHidden/>
              </w:rPr>
              <w:instrText xml:space="preserve"> PAGEREF _Toc484009242 \h </w:instrText>
            </w:r>
            <w:r w:rsidR="00564ED7">
              <w:rPr>
                <w:noProof/>
                <w:webHidden/>
              </w:rPr>
            </w:r>
            <w:r w:rsidR="00564ED7">
              <w:rPr>
                <w:noProof/>
                <w:webHidden/>
              </w:rPr>
              <w:fldChar w:fldCharType="separate"/>
            </w:r>
            <w:r w:rsidR="00564ED7">
              <w:rPr>
                <w:noProof/>
                <w:webHidden/>
              </w:rPr>
              <w:t>9</w:t>
            </w:r>
            <w:r w:rsidR="00564ED7">
              <w:rPr>
                <w:noProof/>
                <w:webHidden/>
              </w:rPr>
              <w:fldChar w:fldCharType="end"/>
            </w:r>
          </w:hyperlink>
        </w:p>
        <w:p w14:paraId="3A42DCE1" w14:textId="77777777" w:rsidR="00564ED7" w:rsidRDefault="007F15A5">
          <w:pPr>
            <w:pStyle w:val="TOC1"/>
            <w:tabs>
              <w:tab w:val="right" w:leader="dot" w:pos="9350"/>
            </w:tabs>
            <w:rPr>
              <w:rFonts w:eastAsiaTheme="minorEastAsia"/>
              <w:noProof/>
            </w:rPr>
          </w:pPr>
          <w:hyperlink w:anchor="_Toc484009243" w:history="1">
            <w:r w:rsidR="00564ED7" w:rsidRPr="00FD3D1A">
              <w:rPr>
                <w:rStyle w:val="Hyperlink"/>
                <w:noProof/>
              </w:rPr>
              <w:t>User Interface</w:t>
            </w:r>
            <w:r w:rsidR="00564ED7">
              <w:rPr>
                <w:noProof/>
                <w:webHidden/>
              </w:rPr>
              <w:tab/>
            </w:r>
            <w:r w:rsidR="00564ED7">
              <w:rPr>
                <w:noProof/>
                <w:webHidden/>
              </w:rPr>
              <w:fldChar w:fldCharType="begin"/>
            </w:r>
            <w:r w:rsidR="00564ED7">
              <w:rPr>
                <w:noProof/>
                <w:webHidden/>
              </w:rPr>
              <w:instrText xml:space="preserve"> PAGEREF _Toc484009243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322074F6" w14:textId="77777777" w:rsidR="00564ED7" w:rsidRDefault="007F15A5">
          <w:pPr>
            <w:pStyle w:val="TOC2"/>
            <w:tabs>
              <w:tab w:val="right" w:leader="dot" w:pos="9350"/>
            </w:tabs>
            <w:rPr>
              <w:rFonts w:eastAsiaTheme="minorEastAsia"/>
              <w:noProof/>
            </w:rPr>
          </w:pPr>
          <w:hyperlink w:anchor="_Toc484009244" w:history="1">
            <w:r w:rsidR="00564ED7" w:rsidRPr="00FD3D1A">
              <w:rPr>
                <w:rStyle w:val="Hyperlink"/>
                <w:noProof/>
              </w:rPr>
              <w:t>Bootstrap Cascading Styles</w:t>
            </w:r>
            <w:r w:rsidR="00564ED7">
              <w:rPr>
                <w:noProof/>
                <w:webHidden/>
              </w:rPr>
              <w:tab/>
            </w:r>
            <w:r w:rsidR="00564ED7">
              <w:rPr>
                <w:noProof/>
                <w:webHidden/>
              </w:rPr>
              <w:fldChar w:fldCharType="begin"/>
            </w:r>
            <w:r w:rsidR="00564ED7">
              <w:rPr>
                <w:noProof/>
                <w:webHidden/>
              </w:rPr>
              <w:instrText xml:space="preserve"> PAGEREF _Toc484009244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2233D750" w14:textId="77777777" w:rsidR="00564ED7" w:rsidRDefault="007F15A5">
          <w:pPr>
            <w:pStyle w:val="TOC2"/>
            <w:tabs>
              <w:tab w:val="right" w:leader="dot" w:pos="9350"/>
            </w:tabs>
            <w:rPr>
              <w:rFonts w:eastAsiaTheme="minorEastAsia"/>
              <w:noProof/>
            </w:rPr>
          </w:pPr>
          <w:hyperlink w:anchor="_Toc484009245" w:history="1">
            <w:r w:rsidR="00564ED7" w:rsidRPr="00FD3D1A">
              <w:rPr>
                <w:rStyle w:val="Hyperlink"/>
                <w:noProof/>
              </w:rPr>
              <w:t>JavaScript Libraries</w:t>
            </w:r>
            <w:r w:rsidR="00564ED7">
              <w:rPr>
                <w:noProof/>
                <w:webHidden/>
              </w:rPr>
              <w:tab/>
            </w:r>
            <w:r w:rsidR="00564ED7">
              <w:rPr>
                <w:noProof/>
                <w:webHidden/>
              </w:rPr>
              <w:fldChar w:fldCharType="begin"/>
            </w:r>
            <w:r w:rsidR="00564ED7">
              <w:rPr>
                <w:noProof/>
                <w:webHidden/>
              </w:rPr>
              <w:instrText xml:space="preserve"> PAGEREF _Toc484009245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39D7D8A7" w14:textId="77777777" w:rsidR="00564ED7" w:rsidRDefault="007F15A5">
          <w:pPr>
            <w:pStyle w:val="TOC3"/>
            <w:tabs>
              <w:tab w:val="right" w:leader="dot" w:pos="9350"/>
            </w:tabs>
            <w:rPr>
              <w:rFonts w:eastAsiaTheme="minorEastAsia"/>
              <w:noProof/>
            </w:rPr>
          </w:pPr>
          <w:hyperlink w:anchor="_Toc484009246" w:history="1">
            <w:r w:rsidR="00564ED7" w:rsidRPr="00FD3D1A">
              <w:rPr>
                <w:rStyle w:val="Hyperlink"/>
                <w:noProof/>
              </w:rPr>
              <w:t>D3 JS</w:t>
            </w:r>
            <w:r w:rsidR="00564ED7">
              <w:rPr>
                <w:noProof/>
                <w:webHidden/>
              </w:rPr>
              <w:tab/>
            </w:r>
            <w:r w:rsidR="00564ED7">
              <w:rPr>
                <w:noProof/>
                <w:webHidden/>
              </w:rPr>
              <w:fldChar w:fldCharType="begin"/>
            </w:r>
            <w:r w:rsidR="00564ED7">
              <w:rPr>
                <w:noProof/>
                <w:webHidden/>
              </w:rPr>
              <w:instrText xml:space="preserve"> PAGEREF _Toc484009246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289F482D" w14:textId="77777777" w:rsidR="00564ED7" w:rsidRDefault="007F15A5">
          <w:pPr>
            <w:pStyle w:val="TOC3"/>
            <w:tabs>
              <w:tab w:val="right" w:leader="dot" w:pos="9350"/>
            </w:tabs>
            <w:rPr>
              <w:rFonts w:eastAsiaTheme="minorEastAsia"/>
              <w:noProof/>
            </w:rPr>
          </w:pPr>
          <w:hyperlink w:anchor="_Toc484009247" w:history="1">
            <w:r w:rsidR="00564ED7" w:rsidRPr="00FD3D1A">
              <w:rPr>
                <w:rStyle w:val="Hyperlink"/>
                <w:noProof/>
              </w:rPr>
              <w:t>Highcharts JS</w:t>
            </w:r>
            <w:r w:rsidR="00564ED7">
              <w:rPr>
                <w:noProof/>
                <w:webHidden/>
              </w:rPr>
              <w:tab/>
            </w:r>
            <w:r w:rsidR="00564ED7">
              <w:rPr>
                <w:noProof/>
                <w:webHidden/>
              </w:rPr>
              <w:fldChar w:fldCharType="begin"/>
            </w:r>
            <w:r w:rsidR="00564ED7">
              <w:rPr>
                <w:noProof/>
                <w:webHidden/>
              </w:rPr>
              <w:instrText xml:space="preserve"> PAGEREF _Toc484009247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01A0A118" w14:textId="77777777" w:rsidR="00564ED7" w:rsidRDefault="007F15A5">
          <w:pPr>
            <w:pStyle w:val="TOC3"/>
            <w:tabs>
              <w:tab w:val="right" w:leader="dot" w:pos="9350"/>
            </w:tabs>
            <w:rPr>
              <w:rFonts w:eastAsiaTheme="minorEastAsia"/>
              <w:noProof/>
            </w:rPr>
          </w:pPr>
          <w:hyperlink w:anchor="_Toc484009248" w:history="1">
            <w:r w:rsidR="00564ED7" w:rsidRPr="00FD3D1A">
              <w:rPr>
                <w:rStyle w:val="Hyperlink"/>
                <w:noProof/>
              </w:rPr>
              <w:t>Angular JS</w:t>
            </w:r>
            <w:r w:rsidR="00564ED7">
              <w:rPr>
                <w:noProof/>
                <w:webHidden/>
              </w:rPr>
              <w:tab/>
            </w:r>
            <w:r w:rsidR="00564ED7">
              <w:rPr>
                <w:noProof/>
                <w:webHidden/>
              </w:rPr>
              <w:fldChar w:fldCharType="begin"/>
            </w:r>
            <w:r w:rsidR="00564ED7">
              <w:rPr>
                <w:noProof/>
                <w:webHidden/>
              </w:rPr>
              <w:instrText xml:space="preserve"> PAGEREF _Toc484009248 \h </w:instrText>
            </w:r>
            <w:r w:rsidR="00564ED7">
              <w:rPr>
                <w:noProof/>
                <w:webHidden/>
              </w:rPr>
            </w:r>
            <w:r w:rsidR="00564ED7">
              <w:rPr>
                <w:noProof/>
                <w:webHidden/>
              </w:rPr>
              <w:fldChar w:fldCharType="separate"/>
            </w:r>
            <w:r w:rsidR="00564ED7">
              <w:rPr>
                <w:noProof/>
                <w:webHidden/>
              </w:rPr>
              <w:t>10</w:t>
            </w:r>
            <w:r w:rsidR="00564ED7">
              <w:rPr>
                <w:noProof/>
                <w:webHidden/>
              </w:rPr>
              <w:fldChar w:fldCharType="end"/>
            </w:r>
          </w:hyperlink>
        </w:p>
        <w:p w14:paraId="0A50D8C8" w14:textId="77777777" w:rsidR="00564ED7" w:rsidRDefault="007F15A5">
          <w:pPr>
            <w:pStyle w:val="TOC3"/>
            <w:tabs>
              <w:tab w:val="right" w:leader="dot" w:pos="9350"/>
            </w:tabs>
            <w:rPr>
              <w:rFonts w:eastAsiaTheme="minorEastAsia"/>
              <w:noProof/>
            </w:rPr>
          </w:pPr>
          <w:hyperlink w:anchor="_Toc484009249" w:history="1">
            <w:r w:rsidR="00564ED7" w:rsidRPr="00FD3D1A">
              <w:rPr>
                <w:rStyle w:val="Hyperlink"/>
                <w:noProof/>
              </w:rPr>
              <w:t>Angular MVC Design Pattern</w:t>
            </w:r>
            <w:r w:rsidR="00564ED7">
              <w:rPr>
                <w:noProof/>
                <w:webHidden/>
              </w:rPr>
              <w:tab/>
            </w:r>
            <w:r w:rsidR="00564ED7">
              <w:rPr>
                <w:noProof/>
                <w:webHidden/>
              </w:rPr>
              <w:fldChar w:fldCharType="begin"/>
            </w:r>
            <w:r w:rsidR="00564ED7">
              <w:rPr>
                <w:noProof/>
                <w:webHidden/>
              </w:rPr>
              <w:instrText xml:space="preserve"> PAGEREF _Toc484009249 \h </w:instrText>
            </w:r>
            <w:r w:rsidR="00564ED7">
              <w:rPr>
                <w:noProof/>
                <w:webHidden/>
              </w:rPr>
            </w:r>
            <w:r w:rsidR="00564ED7">
              <w:rPr>
                <w:noProof/>
                <w:webHidden/>
              </w:rPr>
              <w:fldChar w:fldCharType="separate"/>
            </w:r>
            <w:r w:rsidR="00564ED7">
              <w:rPr>
                <w:noProof/>
                <w:webHidden/>
              </w:rPr>
              <w:t>11</w:t>
            </w:r>
            <w:r w:rsidR="00564ED7">
              <w:rPr>
                <w:noProof/>
                <w:webHidden/>
              </w:rPr>
              <w:fldChar w:fldCharType="end"/>
            </w:r>
          </w:hyperlink>
        </w:p>
        <w:p w14:paraId="5A9939F0" w14:textId="77777777" w:rsidR="00564ED7" w:rsidRDefault="007F15A5">
          <w:pPr>
            <w:pStyle w:val="TOC2"/>
            <w:tabs>
              <w:tab w:val="right" w:leader="dot" w:pos="9350"/>
            </w:tabs>
            <w:rPr>
              <w:rFonts w:eastAsiaTheme="minorEastAsia"/>
              <w:noProof/>
            </w:rPr>
          </w:pPr>
          <w:hyperlink w:anchor="_Toc484009250" w:history="1">
            <w:r w:rsidR="00564ED7" w:rsidRPr="00FD3D1A">
              <w:rPr>
                <w:rStyle w:val="Hyperlink"/>
                <w:noProof/>
              </w:rPr>
              <w:t>UI Layouts</w:t>
            </w:r>
            <w:r w:rsidR="00564ED7">
              <w:rPr>
                <w:noProof/>
                <w:webHidden/>
              </w:rPr>
              <w:tab/>
            </w:r>
            <w:r w:rsidR="00564ED7">
              <w:rPr>
                <w:noProof/>
                <w:webHidden/>
              </w:rPr>
              <w:fldChar w:fldCharType="begin"/>
            </w:r>
            <w:r w:rsidR="00564ED7">
              <w:rPr>
                <w:noProof/>
                <w:webHidden/>
              </w:rPr>
              <w:instrText xml:space="preserve"> PAGEREF _Toc484009250 \h </w:instrText>
            </w:r>
            <w:r w:rsidR="00564ED7">
              <w:rPr>
                <w:noProof/>
                <w:webHidden/>
              </w:rPr>
            </w:r>
            <w:r w:rsidR="00564ED7">
              <w:rPr>
                <w:noProof/>
                <w:webHidden/>
              </w:rPr>
              <w:fldChar w:fldCharType="separate"/>
            </w:r>
            <w:r w:rsidR="00564ED7">
              <w:rPr>
                <w:noProof/>
                <w:webHidden/>
              </w:rPr>
              <w:t>12</w:t>
            </w:r>
            <w:r w:rsidR="00564ED7">
              <w:rPr>
                <w:noProof/>
                <w:webHidden/>
              </w:rPr>
              <w:fldChar w:fldCharType="end"/>
            </w:r>
          </w:hyperlink>
        </w:p>
        <w:p w14:paraId="435083E4" w14:textId="77777777" w:rsidR="00564ED7" w:rsidRDefault="007F15A5">
          <w:pPr>
            <w:pStyle w:val="TOC2"/>
            <w:tabs>
              <w:tab w:val="right" w:leader="dot" w:pos="9350"/>
            </w:tabs>
            <w:rPr>
              <w:rFonts w:eastAsiaTheme="minorEastAsia"/>
              <w:noProof/>
            </w:rPr>
          </w:pPr>
          <w:hyperlink w:anchor="_Toc484009251" w:history="1">
            <w:r w:rsidR="00564ED7" w:rsidRPr="00FD3D1A">
              <w:rPr>
                <w:rStyle w:val="Hyperlink"/>
                <w:noProof/>
              </w:rPr>
              <w:t>Application Components</w:t>
            </w:r>
            <w:r w:rsidR="00564ED7">
              <w:rPr>
                <w:noProof/>
                <w:webHidden/>
              </w:rPr>
              <w:tab/>
            </w:r>
            <w:r w:rsidR="00564ED7">
              <w:rPr>
                <w:noProof/>
                <w:webHidden/>
              </w:rPr>
              <w:fldChar w:fldCharType="begin"/>
            </w:r>
            <w:r w:rsidR="00564ED7">
              <w:rPr>
                <w:noProof/>
                <w:webHidden/>
              </w:rPr>
              <w:instrText xml:space="preserve"> PAGEREF _Toc484009251 \h </w:instrText>
            </w:r>
            <w:r w:rsidR="00564ED7">
              <w:rPr>
                <w:noProof/>
                <w:webHidden/>
              </w:rPr>
            </w:r>
            <w:r w:rsidR="00564ED7">
              <w:rPr>
                <w:noProof/>
                <w:webHidden/>
              </w:rPr>
              <w:fldChar w:fldCharType="separate"/>
            </w:r>
            <w:r w:rsidR="00564ED7">
              <w:rPr>
                <w:noProof/>
                <w:webHidden/>
              </w:rPr>
              <w:t>12</w:t>
            </w:r>
            <w:r w:rsidR="00564ED7">
              <w:rPr>
                <w:noProof/>
                <w:webHidden/>
              </w:rPr>
              <w:fldChar w:fldCharType="end"/>
            </w:r>
          </w:hyperlink>
        </w:p>
        <w:p w14:paraId="02E09FF1" w14:textId="77777777" w:rsidR="00564ED7" w:rsidRDefault="007F15A5">
          <w:pPr>
            <w:pStyle w:val="TOC3"/>
            <w:tabs>
              <w:tab w:val="right" w:leader="dot" w:pos="9350"/>
            </w:tabs>
            <w:rPr>
              <w:rFonts w:eastAsiaTheme="minorEastAsia"/>
              <w:noProof/>
            </w:rPr>
          </w:pPr>
          <w:hyperlink w:anchor="_Toc484009252" w:history="1">
            <w:r w:rsidR="00564ED7" w:rsidRPr="00FD3D1A">
              <w:rPr>
                <w:rStyle w:val="Hyperlink"/>
                <w:noProof/>
              </w:rPr>
              <w:t>Navigation Widgets</w:t>
            </w:r>
            <w:r w:rsidR="00564ED7">
              <w:rPr>
                <w:noProof/>
                <w:webHidden/>
              </w:rPr>
              <w:tab/>
            </w:r>
            <w:r w:rsidR="00564ED7">
              <w:rPr>
                <w:noProof/>
                <w:webHidden/>
              </w:rPr>
              <w:fldChar w:fldCharType="begin"/>
            </w:r>
            <w:r w:rsidR="00564ED7">
              <w:rPr>
                <w:noProof/>
                <w:webHidden/>
              </w:rPr>
              <w:instrText xml:space="preserve"> PAGEREF _Toc484009252 \h </w:instrText>
            </w:r>
            <w:r w:rsidR="00564ED7">
              <w:rPr>
                <w:noProof/>
                <w:webHidden/>
              </w:rPr>
            </w:r>
            <w:r w:rsidR="00564ED7">
              <w:rPr>
                <w:noProof/>
                <w:webHidden/>
              </w:rPr>
              <w:fldChar w:fldCharType="separate"/>
            </w:r>
            <w:r w:rsidR="00564ED7">
              <w:rPr>
                <w:noProof/>
                <w:webHidden/>
              </w:rPr>
              <w:t>12</w:t>
            </w:r>
            <w:r w:rsidR="00564ED7">
              <w:rPr>
                <w:noProof/>
                <w:webHidden/>
              </w:rPr>
              <w:fldChar w:fldCharType="end"/>
            </w:r>
          </w:hyperlink>
        </w:p>
        <w:p w14:paraId="7E64996B" w14:textId="77777777" w:rsidR="00564ED7" w:rsidRDefault="007F15A5">
          <w:pPr>
            <w:pStyle w:val="TOC3"/>
            <w:tabs>
              <w:tab w:val="right" w:leader="dot" w:pos="9350"/>
            </w:tabs>
            <w:rPr>
              <w:rFonts w:eastAsiaTheme="minorEastAsia"/>
              <w:noProof/>
            </w:rPr>
          </w:pPr>
          <w:hyperlink w:anchor="_Toc484009253" w:history="1">
            <w:r w:rsidR="00564ED7" w:rsidRPr="00FD3D1A">
              <w:rPr>
                <w:rStyle w:val="Hyperlink"/>
                <w:noProof/>
              </w:rPr>
              <w:t>Dashboard/Home View</w:t>
            </w:r>
            <w:r w:rsidR="00564ED7">
              <w:rPr>
                <w:noProof/>
                <w:webHidden/>
              </w:rPr>
              <w:tab/>
            </w:r>
            <w:r w:rsidR="00564ED7">
              <w:rPr>
                <w:noProof/>
                <w:webHidden/>
              </w:rPr>
              <w:fldChar w:fldCharType="begin"/>
            </w:r>
            <w:r w:rsidR="00564ED7">
              <w:rPr>
                <w:noProof/>
                <w:webHidden/>
              </w:rPr>
              <w:instrText xml:space="preserve"> PAGEREF _Toc484009253 \h </w:instrText>
            </w:r>
            <w:r w:rsidR="00564ED7">
              <w:rPr>
                <w:noProof/>
                <w:webHidden/>
              </w:rPr>
            </w:r>
            <w:r w:rsidR="00564ED7">
              <w:rPr>
                <w:noProof/>
                <w:webHidden/>
              </w:rPr>
              <w:fldChar w:fldCharType="separate"/>
            </w:r>
            <w:r w:rsidR="00564ED7">
              <w:rPr>
                <w:noProof/>
                <w:webHidden/>
              </w:rPr>
              <w:t>12</w:t>
            </w:r>
            <w:r w:rsidR="00564ED7">
              <w:rPr>
                <w:noProof/>
                <w:webHidden/>
              </w:rPr>
              <w:fldChar w:fldCharType="end"/>
            </w:r>
          </w:hyperlink>
        </w:p>
        <w:p w14:paraId="745E98E7" w14:textId="77777777" w:rsidR="00564ED7" w:rsidRDefault="007F15A5">
          <w:pPr>
            <w:pStyle w:val="TOC3"/>
            <w:tabs>
              <w:tab w:val="right" w:leader="dot" w:pos="9350"/>
            </w:tabs>
            <w:rPr>
              <w:rFonts w:eastAsiaTheme="minorEastAsia"/>
              <w:noProof/>
            </w:rPr>
          </w:pPr>
          <w:hyperlink w:anchor="_Toc484009254" w:history="1">
            <w:r w:rsidR="00564ED7" w:rsidRPr="00FD3D1A">
              <w:rPr>
                <w:rStyle w:val="Hyperlink"/>
                <w:noProof/>
              </w:rPr>
              <w:t>Invoices View</w:t>
            </w:r>
            <w:r w:rsidR="00564ED7">
              <w:rPr>
                <w:noProof/>
                <w:webHidden/>
              </w:rPr>
              <w:tab/>
            </w:r>
            <w:r w:rsidR="00564ED7">
              <w:rPr>
                <w:noProof/>
                <w:webHidden/>
              </w:rPr>
              <w:fldChar w:fldCharType="begin"/>
            </w:r>
            <w:r w:rsidR="00564ED7">
              <w:rPr>
                <w:noProof/>
                <w:webHidden/>
              </w:rPr>
              <w:instrText xml:space="preserve"> PAGEREF _Toc484009254 \h </w:instrText>
            </w:r>
            <w:r w:rsidR="00564ED7">
              <w:rPr>
                <w:noProof/>
                <w:webHidden/>
              </w:rPr>
            </w:r>
            <w:r w:rsidR="00564ED7">
              <w:rPr>
                <w:noProof/>
                <w:webHidden/>
              </w:rPr>
              <w:fldChar w:fldCharType="separate"/>
            </w:r>
            <w:r w:rsidR="00564ED7">
              <w:rPr>
                <w:noProof/>
                <w:webHidden/>
              </w:rPr>
              <w:t>13</w:t>
            </w:r>
            <w:r w:rsidR="00564ED7">
              <w:rPr>
                <w:noProof/>
                <w:webHidden/>
              </w:rPr>
              <w:fldChar w:fldCharType="end"/>
            </w:r>
          </w:hyperlink>
        </w:p>
        <w:p w14:paraId="6C1CD093" w14:textId="77777777" w:rsidR="00564ED7" w:rsidRDefault="007F15A5">
          <w:pPr>
            <w:pStyle w:val="TOC3"/>
            <w:tabs>
              <w:tab w:val="right" w:leader="dot" w:pos="9350"/>
            </w:tabs>
            <w:rPr>
              <w:rFonts w:eastAsiaTheme="minorEastAsia"/>
              <w:noProof/>
            </w:rPr>
          </w:pPr>
          <w:hyperlink w:anchor="_Toc484009255" w:history="1">
            <w:r w:rsidR="00564ED7" w:rsidRPr="00FD3D1A">
              <w:rPr>
                <w:rStyle w:val="Hyperlink"/>
                <w:noProof/>
              </w:rPr>
              <w:t>Firms View</w:t>
            </w:r>
            <w:r w:rsidR="00564ED7">
              <w:rPr>
                <w:noProof/>
                <w:webHidden/>
              </w:rPr>
              <w:tab/>
            </w:r>
            <w:r w:rsidR="00564ED7">
              <w:rPr>
                <w:noProof/>
                <w:webHidden/>
              </w:rPr>
              <w:fldChar w:fldCharType="begin"/>
            </w:r>
            <w:r w:rsidR="00564ED7">
              <w:rPr>
                <w:noProof/>
                <w:webHidden/>
              </w:rPr>
              <w:instrText xml:space="preserve"> PAGEREF _Toc484009255 \h </w:instrText>
            </w:r>
            <w:r w:rsidR="00564ED7">
              <w:rPr>
                <w:noProof/>
                <w:webHidden/>
              </w:rPr>
            </w:r>
            <w:r w:rsidR="00564ED7">
              <w:rPr>
                <w:noProof/>
                <w:webHidden/>
              </w:rPr>
              <w:fldChar w:fldCharType="separate"/>
            </w:r>
            <w:r w:rsidR="00564ED7">
              <w:rPr>
                <w:noProof/>
                <w:webHidden/>
              </w:rPr>
              <w:t>14</w:t>
            </w:r>
            <w:r w:rsidR="00564ED7">
              <w:rPr>
                <w:noProof/>
                <w:webHidden/>
              </w:rPr>
              <w:fldChar w:fldCharType="end"/>
            </w:r>
          </w:hyperlink>
        </w:p>
        <w:p w14:paraId="287A7E95" w14:textId="77777777" w:rsidR="00564ED7" w:rsidRDefault="007F15A5">
          <w:pPr>
            <w:pStyle w:val="TOC3"/>
            <w:tabs>
              <w:tab w:val="right" w:leader="dot" w:pos="9350"/>
            </w:tabs>
            <w:rPr>
              <w:rFonts w:eastAsiaTheme="minorEastAsia"/>
              <w:noProof/>
            </w:rPr>
          </w:pPr>
          <w:hyperlink w:anchor="_Toc484009256" w:history="1">
            <w:r w:rsidR="00564ED7" w:rsidRPr="00FD3D1A">
              <w:rPr>
                <w:rStyle w:val="Hyperlink"/>
                <w:noProof/>
              </w:rPr>
              <w:t>Matters View</w:t>
            </w:r>
            <w:r w:rsidR="00564ED7">
              <w:rPr>
                <w:noProof/>
                <w:webHidden/>
              </w:rPr>
              <w:tab/>
            </w:r>
            <w:r w:rsidR="00564ED7">
              <w:rPr>
                <w:noProof/>
                <w:webHidden/>
              </w:rPr>
              <w:fldChar w:fldCharType="begin"/>
            </w:r>
            <w:r w:rsidR="00564ED7">
              <w:rPr>
                <w:noProof/>
                <w:webHidden/>
              </w:rPr>
              <w:instrText xml:space="preserve"> PAGEREF _Toc484009256 \h </w:instrText>
            </w:r>
            <w:r w:rsidR="00564ED7">
              <w:rPr>
                <w:noProof/>
                <w:webHidden/>
              </w:rPr>
            </w:r>
            <w:r w:rsidR="00564ED7">
              <w:rPr>
                <w:noProof/>
                <w:webHidden/>
              </w:rPr>
              <w:fldChar w:fldCharType="separate"/>
            </w:r>
            <w:r w:rsidR="00564ED7">
              <w:rPr>
                <w:noProof/>
                <w:webHidden/>
              </w:rPr>
              <w:t>15</w:t>
            </w:r>
            <w:r w:rsidR="00564ED7">
              <w:rPr>
                <w:noProof/>
                <w:webHidden/>
              </w:rPr>
              <w:fldChar w:fldCharType="end"/>
            </w:r>
          </w:hyperlink>
        </w:p>
        <w:p w14:paraId="7E56D23F" w14:textId="77777777" w:rsidR="00564ED7" w:rsidRDefault="007F15A5">
          <w:pPr>
            <w:pStyle w:val="TOC3"/>
            <w:tabs>
              <w:tab w:val="right" w:leader="dot" w:pos="9350"/>
            </w:tabs>
            <w:rPr>
              <w:rFonts w:eastAsiaTheme="minorEastAsia"/>
              <w:noProof/>
            </w:rPr>
          </w:pPr>
          <w:hyperlink w:anchor="_Toc484009257" w:history="1">
            <w:r w:rsidR="00564ED7" w:rsidRPr="00FD3D1A">
              <w:rPr>
                <w:rStyle w:val="Hyperlink"/>
                <w:noProof/>
              </w:rPr>
              <w:t>Team View</w:t>
            </w:r>
            <w:r w:rsidR="00564ED7">
              <w:rPr>
                <w:noProof/>
                <w:webHidden/>
              </w:rPr>
              <w:tab/>
            </w:r>
            <w:r w:rsidR="00564ED7">
              <w:rPr>
                <w:noProof/>
                <w:webHidden/>
              </w:rPr>
              <w:fldChar w:fldCharType="begin"/>
            </w:r>
            <w:r w:rsidR="00564ED7">
              <w:rPr>
                <w:noProof/>
                <w:webHidden/>
              </w:rPr>
              <w:instrText xml:space="preserve"> PAGEREF _Toc484009257 \h </w:instrText>
            </w:r>
            <w:r w:rsidR="00564ED7">
              <w:rPr>
                <w:noProof/>
                <w:webHidden/>
              </w:rPr>
            </w:r>
            <w:r w:rsidR="00564ED7">
              <w:rPr>
                <w:noProof/>
                <w:webHidden/>
              </w:rPr>
              <w:fldChar w:fldCharType="separate"/>
            </w:r>
            <w:r w:rsidR="00564ED7">
              <w:rPr>
                <w:noProof/>
                <w:webHidden/>
              </w:rPr>
              <w:t>16</w:t>
            </w:r>
            <w:r w:rsidR="00564ED7">
              <w:rPr>
                <w:noProof/>
                <w:webHidden/>
              </w:rPr>
              <w:fldChar w:fldCharType="end"/>
            </w:r>
          </w:hyperlink>
        </w:p>
        <w:p w14:paraId="63CCBCF6" w14:textId="77777777" w:rsidR="00564ED7" w:rsidRDefault="007F15A5">
          <w:pPr>
            <w:pStyle w:val="TOC3"/>
            <w:tabs>
              <w:tab w:val="right" w:leader="dot" w:pos="9350"/>
            </w:tabs>
            <w:rPr>
              <w:rFonts w:eastAsiaTheme="minorEastAsia"/>
              <w:noProof/>
            </w:rPr>
          </w:pPr>
          <w:hyperlink w:anchor="_Toc484009258" w:history="1">
            <w:r w:rsidR="00564ED7" w:rsidRPr="00FD3D1A">
              <w:rPr>
                <w:rStyle w:val="Hyperlink"/>
                <w:noProof/>
              </w:rPr>
              <w:t>Analysis View</w:t>
            </w:r>
            <w:r w:rsidR="00564ED7">
              <w:rPr>
                <w:noProof/>
                <w:webHidden/>
              </w:rPr>
              <w:tab/>
            </w:r>
            <w:r w:rsidR="00564ED7">
              <w:rPr>
                <w:noProof/>
                <w:webHidden/>
              </w:rPr>
              <w:fldChar w:fldCharType="begin"/>
            </w:r>
            <w:r w:rsidR="00564ED7">
              <w:rPr>
                <w:noProof/>
                <w:webHidden/>
              </w:rPr>
              <w:instrText xml:space="preserve"> PAGEREF _Toc484009258 \h </w:instrText>
            </w:r>
            <w:r w:rsidR="00564ED7">
              <w:rPr>
                <w:noProof/>
                <w:webHidden/>
              </w:rPr>
            </w:r>
            <w:r w:rsidR="00564ED7">
              <w:rPr>
                <w:noProof/>
                <w:webHidden/>
              </w:rPr>
              <w:fldChar w:fldCharType="separate"/>
            </w:r>
            <w:r w:rsidR="00564ED7">
              <w:rPr>
                <w:noProof/>
                <w:webHidden/>
              </w:rPr>
              <w:t>16</w:t>
            </w:r>
            <w:r w:rsidR="00564ED7">
              <w:rPr>
                <w:noProof/>
                <w:webHidden/>
              </w:rPr>
              <w:fldChar w:fldCharType="end"/>
            </w:r>
          </w:hyperlink>
        </w:p>
        <w:p w14:paraId="0A7613DA" w14:textId="01A2078E" w:rsidR="00355692" w:rsidRPr="00CF14FD" w:rsidRDefault="00355692" w:rsidP="00CF14FD">
          <w:pPr>
            <w:pStyle w:val="TOC1"/>
            <w:tabs>
              <w:tab w:val="right" w:leader="dot" w:pos="9350"/>
            </w:tabs>
            <w:rPr>
              <w:rFonts w:eastAsiaTheme="minorEastAsia"/>
              <w:noProof/>
            </w:rPr>
          </w:pPr>
          <w:r>
            <w:rPr>
              <w:b/>
              <w:bCs/>
              <w:noProof/>
            </w:rPr>
            <w:fldChar w:fldCharType="end"/>
          </w:r>
        </w:p>
      </w:sdtContent>
    </w:sdt>
    <w:p w14:paraId="41E0C13B" w14:textId="302B697E" w:rsidR="00CF14FD" w:rsidRDefault="00CF14FD">
      <w:pPr>
        <w:rPr>
          <w:rFonts w:asciiTheme="majorHAnsi" w:eastAsiaTheme="majorEastAsia" w:hAnsiTheme="majorHAnsi" w:cstheme="majorBidi"/>
          <w:noProof/>
          <w:color w:val="2E74B5" w:themeColor="accent1" w:themeShade="BF"/>
          <w:sz w:val="32"/>
          <w:szCs w:val="32"/>
        </w:rPr>
      </w:pPr>
      <w:r>
        <w:rPr>
          <w:rFonts w:asciiTheme="majorHAnsi" w:eastAsiaTheme="majorEastAsia" w:hAnsiTheme="majorHAnsi" w:cstheme="majorBidi"/>
          <w:noProof/>
          <w:color w:val="2E74B5" w:themeColor="accent1" w:themeShade="BF"/>
          <w:sz w:val="32"/>
          <w:szCs w:val="32"/>
        </w:rPr>
        <w:br w:type="page"/>
      </w:r>
    </w:p>
    <w:p w14:paraId="63FDC13D" w14:textId="77777777" w:rsidR="00A62C39" w:rsidRPr="000920D4" w:rsidRDefault="00A62C39" w:rsidP="00A62C39">
      <w:pPr>
        <w:pStyle w:val="Heading1"/>
        <w:rPr>
          <w:noProof/>
        </w:rPr>
      </w:pPr>
      <w:bookmarkStart w:id="1" w:name="_Toc482948657"/>
      <w:bookmarkStart w:id="2" w:name="_Toc484009216"/>
      <w:r>
        <w:rPr>
          <w:noProof/>
        </w:rPr>
        <w:lastRenderedPageBreak/>
        <w:t>Current State Farm Litigation Solution Overview</w:t>
      </w:r>
      <w:bookmarkEnd w:id="1"/>
      <w:bookmarkEnd w:id="2"/>
    </w:p>
    <w:p w14:paraId="18EB2E09" w14:textId="77777777" w:rsidR="00A62C39" w:rsidRDefault="00A62C39" w:rsidP="00A62C39">
      <w:r w:rsidRPr="00BB20AB">
        <w:rPr>
          <w:noProof/>
        </w:rPr>
        <w:t xml:space="preserve"> </w:t>
      </w:r>
      <w:r>
        <w:rPr>
          <w:noProof/>
        </w:rPr>
        <w:drawing>
          <wp:inline distT="0" distB="0" distL="0" distR="0" wp14:anchorId="03B8096D" wp14:editId="464E563E">
            <wp:extent cx="5943600" cy="438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7850"/>
                    </a:xfrm>
                    <a:prstGeom prst="rect">
                      <a:avLst/>
                    </a:prstGeom>
                  </pic:spPr>
                </pic:pic>
              </a:graphicData>
            </a:graphic>
          </wp:inline>
        </w:drawing>
      </w:r>
    </w:p>
    <w:p w14:paraId="1151BFD4" w14:textId="732E9FC8" w:rsidR="00A62C39" w:rsidRDefault="00A62C39" w:rsidP="00A62C39">
      <w:pPr>
        <w:rPr>
          <w:b/>
        </w:rPr>
      </w:pPr>
      <w:r w:rsidRPr="003D7071">
        <w:rPr>
          <w:b/>
        </w:rPr>
        <w:t>Connectors:</w:t>
      </w:r>
      <w:r w:rsidRPr="006879DF">
        <w:t xml:space="preserve"> </w:t>
      </w:r>
      <w:r>
        <w:t>C</w:t>
      </w:r>
      <w:r w:rsidRPr="006879DF">
        <w:t xml:space="preserve">onnectors </w:t>
      </w:r>
      <w:r>
        <w:t xml:space="preserve">use seeds </w:t>
      </w:r>
      <w:r w:rsidRPr="006879DF">
        <w:t xml:space="preserve">to retrieve data from </w:t>
      </w:r>
      <w:r>
        <w:t xml:space="preserve">a data </w:t>
      </w:r>
      <w:r w:rsidRPr="006879DF">
        <w:t xml:space="preserve">source. </w:t>
      </w:r>
      <w:r w:rsidRPr="000D76E7">
        <w:t>Seeds are the programmatic mechanism by which Watson Explorer Engine enables a connector to crawl a resource. All installed connectors in Watson Explorer Engine have a corresponding</w:t>
      </w:r>
      <w:r w:rsidR="00613BE1">
        <w:t xml:space="preserve"> seed that must be added to the</w:t>
      </w:r>
      <w:r w:rsidRPr="000D76E7">
        <w:t xml:space="preserve"> search collection first to ena</w:t>
      </w:r>
      <w:r w:rsidR="00613BE1">
        <w:t>ble that connector to crawl the</w:t>
      </w:r>
      <w:r w:rsidRPr="000D76E7">
        <w:t xml:space="preserve"> search collection.</w:t>
      </w:r>
    </w:p>
    <w:p w14:paraId="0838D01B" w14:textId="77777777" w:rsidR="00A62C39" w:rsidRDefault="00A62C39" w:rsidP="00A62C39">
      <w:r>
        <w:rPr>
          <w:b/>
        </w:rPr>
        <w:t>Zookeeper:</w:t>
      </w:r>
      <w:r w:rsidRPr="00BA5485">
        <w:rPr>
          <w:b/>
        </w:rPr>
        <w:t xml:space="preserve"> </w:t>
      </w:r>
      <w:r w:rsidRPr="00BA5485">
        <w:t xml:space="preserve">A </w:t>
      </w:r>
      <w:proofErr w:type="spellStart"/>
      <w:r w:rsidRPr="00BA5485">
        <w:t>ZooKeeper</w:t>
      </w:r>
      <w:proofErr w:type="spellEnd"/>
      <w:r w:rsidRPr="00BA5485">
        <w:t xml:space="preserve"> server or group of servers contains the configuration information (application and entity model) that is common across all Application Builder installations in the deployment. Each Application Builder instance is configured to connect to </w:t>
      </w:r>
      <w:proofErr w:type="spellStart"/>
      <w:r w:rsidRPr="00BA5485">
        <w:t>ZooKeeper</w:t>
      </w:r>
      <w:proofErr w:type="spellEnd"/>
      <w:r w:rsidRPr="00BA5485">
        <w:t xml:space="preserve"> and automatically obtains the current configuration information when an application page is requested by the user.</w:t>
      </w:r>
    </w:p>
    <w:p w14:paraId="0694561B" w14:textId="77777777" w:rsidR="00A62C39" w:rsidRDefault="00A62C39" w:rsidP="00A62C39">
      <w:r w:rsidRPr="006879DF">
        <w:rPr>
          <w:b/>
        </w:rPr>
        <w:t xml:space="preserve">Watson Explore Administration Interface: </w:t>
      </w:r>
      <w:r w:rsidRPr="006879DF">
        <w:t>Th</w:t>
      </w:r>
      <w:r>
        <w:t>e Administration Interfaces</w:t>
      </w:r>
      <w:r w:rsidRPr="006879DF">
        <w:t xml:space="preserve"> provides a graphical interface that enables configur</w:t>
      </w:r>
      <w:r>
        <w:t>ation of</w:t>
      </w:r>
      <w:r w:rsidRPr="006879DF">
        <w:t xml:space="preserve"> the Watson Explorer Engine software without having to modify the XML files that the Watson Explorer Engine uses internally. </w:t>
      </w:r>
      <w:r>
        <w:t>T</w:t>
      </w:r>
      <w:r w:rsidRPr="006879DF">
        <w:t xml:space="preserve">he Watson Explorer Engine administration tool </w:t>
      </w:r>
      <w:r>
        <w:t>also allows</w:t>
      </w:r>
      <w:r w:rsidRPr="006879DF">
        <w:t xml:space="preserve"> viewing the </w:t>
      </w:r>
      <w:r>
        <w:t xml:space="preserve">WEX </w:t>
      </w:r>
      <w:r w:rsidRPr="000D76E7">
        <w:t>documentation and viewing debugging information</w:t>
      </w:r>
      <w:r w:rsidRPr="00CF14FD">
        <w:t xml:space="preserve"> (logs)</w:t>
      </w:r>
      <w:r w:rsidRPr="000D76E7">
        <w:t>.</w:t>
      </w:r>
    </w:p>
    <w:p w14:paraId="0C7AC44B" w14:textId="77777777" w:rsidR="00D54E2A" w:rsidRDefault="00D54E2A">
      <w:pPr>
        <w:rPr>
          <w:rFonts w:asciiTheme="majorHAnsi" w:eastAsiaTheme="majorEastAsia" w:hAnsiTheme="majorHAnsi" w:cstheme="majorBidi"/>
          <w:noProof/>
          <w:color w:val="2E74B5" w:themeColor="accent1" w:themeShade="BF"/>
          <w:sz w:val="32"/>
          <w:szCs w:val="32"/>
        </w:rPr>
      </w:pPr>
    </w:p>
    <w:p w14:paraId="3DC87BFF" w14:textId="7130DBBB" w:rsidR="004B3264" w:rsidRDefault="000920D4" w:rsidP="00355692">
      <w:bookmarkStart w:id="3" w:name="_Toc484009217"/>
      <w:r w:rsidRPr="00355692">
        <w:rPr>
          <w:rStyle w:val="Heading1Char"/>
        </w:rPr>
        <w:lastRenderedPageBreak/>
        <w:t>WEX Components Interaction Overview</w:t>
      </w:r>
      <w:bookmarkEnd w:id="0"/>
      <w:bookmarkEnd w:id="3"/>
      <w:r w:rsidR="00BB20AB" w:rsidRPr="00BB20AB">
        <w:rPr>
          <w:noProof/>
        </w:rPr>
        <w:t xml:space="preserve"> </w:t>
      </w:r>
      <w:r w:rsidR="00BB20AB">
        <w:rPr>
          <w:noProof/>
        </w:rPr>
        <w:drawing>
          <wp:inline distT="0" distB="0" distL="0" distR="0" wp14:anchorId="0C2D7151" wp14:editId="57756778">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5A8A0186" w14:textId="5798ADFB" w:rsidR="00DD5D52" w:rsidRDefault="00DD5D52" w:rsidP="00FE6E24">
      <w:r w:rsidRPr="00DD5D52">
        <w:rPr>
          <w:b/>
        </w:rPr>
        <w:t>Fast Index:</w:t>
      </w:r>
      <w:r w:rsidRPr="00DD5D52">
        <w:t xml:space="preserve"> Fast-indexing is the general term for indexing methods that enable content to be accessed quickly, and which is flexible enough to be used to filter and sort query results.</w:t>
      </w:r>
      <w:r w:rsidR="00FE6E24">
        <w:t xml:space="preserve"> </w:t>
      </w:r>
      <w:r w:rsidR="00FE6E24" w:rsidRPr="00CF14FD">
        <w:t>The Fast Index uses content elements for Ranking, Sorting, and Filtering and Refinements and Binning.  The indexer can treat some content elements specially. This is done by fast-indexing those content elements.</w:t>
      </w:r>
    </w:p>
    <w:p w14:paraId="7B69582E" w14:textId="17576AB3" w:rsidR="00DD5D52" w:rsidRPr="00DD5D52" w:rsidRDefault="00DD5D52" w:rsidP="00FE6E24">
      <w:r w:rsidRPr="00DD5D52">
        <w:rPr>
          <w:b/>
        </w:rPr>
        <w:t>Caching:</w:t>
      </w:r>
      <w:r>
        <w:rPr>
          <w:b/>
        </w:rPr>
        <w:t xml:space="preserve"> </w:t>
      </w:r>
      <w:r w:rsidRPr="00DD5D52">
        <w:t>The Watson Explorer Engine search engine supports two different types of caching for each search collection to improve and optimize Watson Explorer Engine platform application performance and responsiveness:</w:t>
      </w:r>
    </w:p>
    <w:p w14:paraId="1368C923" w14:textId="6857EFD1" w:rsidR="00DD5D52" w:rsidRPr="00DD5D52" w:rsidRDefault="00DD5D52" w:rsidP="00DD5D52">
      <w:pPr>
        <w:pStyle w:val="ListParagraph"/>
        <w:numPr>
          <w:ilvl w:val="0"/>
          <w:numId w:val="1"/>
        </w:numPr>
      </w:pPr>
      <w:r>
        <w:t>I</w:t>
      </w:r>
      <w:r w:rsidRPr="00DD5D52">
        <w:t>ndex data: maximiz</w:t>
      </w:r>
      <w:r w:rsidR="00D67DD4">
        <w:t>es</w:t>
      </w:r>
      <w:r w:rsidRPr="00DD5D52">
        <w:t xml:space="preserve"> the amount of search collection index data that is cached in memory </w:t>
      </w:r>
      <w:r w:rsidR="00D67DD4">
        <w:t xml:space="preserve">and reduces </w:t>
      </w:r>
      <w:r w:rsidRPr="00DD5D52">
        <w:t xml:space="preserve"> the amount of index data that must be read from disk</w:t>
      </w:r>
    </w:p>
    <w:p w14:paraId="35F8F0E6" w14:textId="10981087" w:rsidR="00DD5D52" w:rsidRPr="00DD5D52" w:rsidRDefault="00DD5D52" w:rsidP="00DD5D52">
      <w:pPr>
        <w:pStyle w:val="ListParagraph"/>
        <w:numPr>
          <w:ilvl w:val="0"/>
          <w:numId w:val="1"/>
        </w:numPr>
      </w:pPr>
      <w:r>
        <w:t>P</w:t>
      </w:r>
      <w:r w:rsidRPr="00DD5D52">
        <w:t>revious search results: caching the results from previous searches may reduce the number of times to look for matching results in an index</w:t>
      </w:r>
    </w:p>
    <w:p w14:paraId="2A3E6F56" w14:textId="4D0EB149" w:rsidR="00DD5D52" w:rsidRPr="00DD5D52" w:rsidRDefault="00DD5D52">
      <w:pPr>
        <w:rPr>
          <w:b/>
        </w:rPr>
      </w:pPr>
      <w:r w:rsidRPr="00DD5D52">
        <w:rPr>
          <w:b/>
        </w:rPr>
        <w:t>Entity:</w:t>
      </w:r>
      <w:r w:rsidR="003D7071">
        <w:rPr>
          <w:b/>
        </w:rPr>
        <w:t xml:space="preserve"> </w:t>
      </w:r>
      <w:r w:rsidR="003D7071" w:rsidRPr="003D7071">
        <w:t>An entity type</w:t>
      </w:r>
      <w:r w:rsidR="00D67DD4">
        <w:t xml:space="preserve"> contains related data elements </w:t>
      </w:r>
      <w:r w:rsidR="003D7071">
        <w:t>such as</w:t>
      </w:r>
      <w:r w:rsidR="00D67DD4">
        <w:t>:</w:t>
      </w:r>
      <w:r w:rsidR="003D7071">
        <w:t xml:space="preserve"> firm</w:t>
      </w:r>
      <w:r w:rsidR="003D7071" w:rsidRPr="003D7071">
        <w:t xml:space="preserve">, </w:t>
      </w:r>
      <w:r w:rsidR="003D7071">
        <w:t>matter</w:t>
      </w:r>
      <w:r w:rsidR="003D7071" w:rsidRPr="003D7071">
        <w:t xml:space="preserve">, employee, </w:t>
      </w:r>
      <w:r w:rsidR="003D7071">
        <w:t>time keeper</w:t>
      </w:r>
      <w:r w:rsidR="003D7071" w:rsidRPr="003D7071">
        <w:t xml:space="preserve">, invoice, or </w:t>
      </w:r>
      <w:r w:rsidR="00D67DD4">
        <w:t>other groups of logically related dated</w:t>
      </w:r>
      <w:r w:rsidR="003D7071" w:rsidRPr="003D7071">
        <w:t>.</w:t>
      </w:r>
    </w:p>
    <w:p w14:paraId="38421088" w14:textId="5DFB71D9" w:rsidR="00DD5D52" w:rsidRPr="003D7071" w:rsidRDefault="00DD5D52">
      <w:r w:rsidRPr="00DD5D52">
        <w:rPr>
          <w:b/>
        </w:rPr>
        <w:t>Query API:</w:t>
      </w:r>
      <w:r w:rsidR="003D7071">
        <w:rPr>
          <w:b/>
        </w:rPr>
        <w:t xml:space="preserve"> </w:t>
      </w:r>
      <w:r w:rsidR="003D7071" w:rsidRPr="003D7071">
        <w:t xml:space="preserve">The Application Builder </w:t>
      </w:r>
      <w:r w:rsidR="00365DAF">
        <w:t>Q</w:t>
      </w:r>
      <w:r w:rsidR="003D7071" w:rsidRPr="003D7071">
        <w:t>uery API is a Ruby domain-specific language use</w:t>
      </w:r>
      <w:r w:rsidR="00BB319F">
        <w:t>d</w:t>
      </w:r>
      <w:r w:rsidR="003D7071" w:rsidRPr="003D7071">
        <w:t xml:space="preserve"> to search and navigate the Application Builder entity model</w:t>
      </w:r>
      <w:r w:rsidR="00BB319F">
        <w:t xml:space="preserve"> that endpoints access to populate data in </w:t>
      </w:r>
      <w:r w:rsidR="003D7071" w:rsidRPr="003D7071">
        <w:t>widgets.</w:t>
      </w:r>
    </w:p>
    <w:p w14:paraId="59810686" w14:textId="124B812E" w:rsidR="003D7071" w:rsidRPr="003D7071" w:rsidRDefault="003D7071">
      <w:r w:rsidRPr="003D7071">
        <w:rPr>
          <w:b/>
        </w:rPr>
        <w:lastRenderedPageBreak/>
        <w:t>Facet API:</w:t>
      </w:r>
      <w:r>
        <w:t xml:space="preserve"> </w:t>
      </w:r>
      <w:r w:rsidRPr="003D7071">
        <w:t xml:space="preserve">The </w:t>
      </w:r>
      <w:r w:rsidR="00365DAF">
        <w:t>F</w:t>
      </w:r>
      <w:r w:rsidRPr="003D7071">
        <w:t xml:space="preserve">aceting API is a subset of the Application Builder </w:t>
      </w:r>
      <w:r w:rsidR="00365DAF">
        <w:t>Q</w:t>
      </w:r>
      <w:r w:rsidRPr="003D7071">
        <w:t xml:space="preserve">uery API that </w:t>
      </w:r>
      <w:proofErr w:type="gramStart"/>
      <w:r w:rsidR="00FE6E24">
        <w:t>groups</w:t>
      </w:r>
      <w:proofErr w:type="gramEnd"/>
      <w:r w:rsidR="00FE6E24">
        <w:t xml:space="preserve"> data in the result set based on metadata.</w:t>
      </w:r>
    </w:p>
    <w:p w14:paraId="45E429B5" w14:textId="5EB4A1EF" w:rsidR="00DD5D52" w:rsidRPr="00DD5D52" w:rsidRDefault="00DD5D52">
      <w:pPr>
        <w:rPr>
          <w:b/>
        </w:rPr>
      </w:pPr>
      <w:r w:rsidRPr="00DD5D52">
        <w:rPr>
          <w:b/>
        </w:rPr>
        <w:t>Endpoints:</w:t>
      </w:r>
      <w:r w:rsidR="003D7071">
        <w:rPr>
          <w:b/>
        </w:rPr>
        <w:t xml:space="preserve"> </w:t>
      </w:r>
      <w:r w:rsidR="003D7071" w:rsidRPr="003D7071">
        <w:t xml:space="preserve">Endpoints are custom functions that </w:t>
      </w:r>
      <w:r w:rsidR="00BB319F">
        <w:t xml:space="preserve">access entities and external web services to deliver </w:t>
      </w:r>
      <w:r w:rsidR="003D7071" w:rsidRPr="003D7071">
        <w:t xml:space="preserve">data for use by widgets and external systems. </w:t>
      </w:r>
    </w:p>
    <w:p w14:paraId="7245348C" w14:textId="7EB2FCF6" w:rsidR="00A62C39" w:rsidRDefault="00A62C39">
      <w:pPr>
        <w:rPr>
          <w:rFonts w:asciiTheme="majorHAnsi" w:eastAsiaTheme="majorEastAsia" w:hAnsiTheme="majorHAnsi" w:cstheme="majorBidi"/>
          <w:color w:val="2E74B5" w:themeColor="accent1" w:themeShade="BF"/>
          <w:sz w:val="32"/>
          <w:szCs w:val="32"/>
        </w:rPr>
      </w:pPr>
      <w:bookmarkStart w:id="4" w:name="_Toc482948658"/>
      <w:r>
        <w:br w:type="page"/>
      </w:r>
    </w:p>
    <w:p w14:paraId="5BA1DC19" w14:textId="73A475D6" w:rsidR="00F5745F" w:rsidRDefault="00F5745F" w:rsidP="00F5745F">
      <w:pPr>
        <w:pStyle w:val="Heading1"/>
      </w:pPr>
      <w:bookmarkStart w:id="5" w:name="_Toc484002668"/>
      <w:bookmarkStart w:id="6" w:name="_Toc484009218"/>
      <w:bookmarkEnd w:id="4"/>
      <w:r>
        <w:lastRenderedPageBreak/>
        <w:t>Database Views</w:t>
      </w:r>
      <w:bookmarkEnd w:id="5"/>
      <w:bookmarkEnd w:id="6"/>
    </w:p>
    <w:p w14:paraId="6B8592C5" w14:textId="77777777" w:rsidR="00F5745F" w:rsidRDefault="00F5745F" w:rsidP="00F5745F">
      <w:pPr>
        <w:pStyle w:val="Heading2"/>
        <w:rPr>
          <w:ins w:id="7" w:author="Apoorv Rajput" w:date="2017-05-31T14:02:00Z"/>
        </w:rPr>
      </w:pPr>
      <w:bookmarkStart w:id="8" w:name="_Toc484002669"/>
      <w:bookmarkStart w:id="9" w:name="_Toc484009219"/>
      <w:ins w:id="10" w:author="Apoorv Rajput" w:date="2017-05-31T14:02:00Z">
        <w:r>
          <w:t>Purpose</w:t>
        </w:r>
        <w:bookmarkEnd w:id="8"/>
        <w:bookmarkEnd w:id="9"/>
      </w:ins>
    </w:p>
    <w:p w14:paraId="7E5C8F77" w14:textId="39BB72A2" w:rsidR="00F5745F" w:rsidRDefault="00F5745F" w:rsidP="00F5745F">
      <w:pPr>
        <w:rPr>
          <w:ins w:id="11" w:author="Apoorv Rajput" w:date="2017-05-31T14:02:00Z"/>
        </w:rPr>
      </w:pPr>
      <w:ins w:id="12" w:author="Apoorv Rajput" w:date="2017-05-31T14:02:00Z">
        <w:r>
          <w:t xml:space="preserve">The </w:t>
        </w:r>
        <w:del w:id="13" w:author="Mike Thacker" w:date="2017-06-01T09:54:00Z">
          <w:r w:rsidDel="00D94310">
            <w:delText>primary</w:delText>
          </w:r>
        </w:del>
        <w:r>
          <w:t xml:space="preserve"> purpose of the DB views is to provide simplified data sources to WEX Collection crawlers. The view</w:t>
        </w:r>
      </w:ins>
      <w:ins w:id="14" w:author="Mike Thacker" w:date="2017-06-01T09:54:00Z">
        <w:r w:rsidR="00D94310">
          <w:t>s</w:t>
        </w:r>
      </w:ins>
      <w:ins w:id="15" w:author="Apoorv Rajput" w:date="2017-05-31T14:02:00Z">
        <w:r>
          <w:t xml:space="preserve"> are built on top of Facts and Dimensions tables. These tables have been loaded with data from CSV files. PostgreSQL is being used for Database implementation</w:t>
        </w:r>
      </w:ins>
      <w:ins w:id="16" w:author="Mike Thacker" w:date="2017-06-01T09:55:00Z">
        <w:r w:rsidR="00D94310">
          <w:t>, but the intent is to migrate to SQL Server</w:t>
        </w:r>
      </w:ins>
      <w:ins w:id="17" w:author="Apoorv Rajput" w:date="2017-05-31T14:02:00Z">
        <w:r>
          <w:t xml:space="preserve">. </w:t>
        </w:r>
      </w:ins>
    </w:p>
    <w:p w14:paraId="3FF8CAD5" w14:textId="77777777" w:rsidR="00F5745F" w:rsidRDefault="00F5745F" w:rsidP="00F5745F">
      <w:pPr>
        <w:pStyle w:val="Heading2"/>
        <w:rPr>
          <w:ins w:id="18" w:author="Apoorv Rajput" w:date="2017-05-31T14:02:00Z"/>
        </w:rPr>
      </w:pPr>
      <w:bookmarkStart w:id="19" w:name="_Toc484002670"/>
      <w:bookmarkStart w:id="20" w:name="_Toc484009220"/>
      <w:ins w:id="21" w:author="Apoorv Rajput" w:date="2017-05-31T14:02:00Z">
        <w:r>
          <w:t>Other details</w:t>
        </w:r>
        <w:bookmarkEnd w:id="19"/>
        <w:bookmarkEnd w:id="20"/>
      </w:ins>
    </w:p>
    <w:p w14:paraId="468A17EF" w14:textId="77777777" w:rsidR="00F5745F" w:rsidRDefault="00F5745F" w:rsidP="00F5745F">
      <w:r>
        <w:t xml:space="preserve">Database views are defined in detail in the document titled </w:t>
      </w:r>
      <w:r>
        <w:rPr>
          <w:i/>
        </w:rPr>
        <w:t xml:space="preserve">Database approach for WEX initial phase. </w:t>
      </w:r>
      <w:r>
        <w:t>The database views are crawled by WEX Engine Search Collection Crawlers. The raw crawled data is converted and then indexed. Indices are stored in WEX and are made available to the Search API.</w:t>
      </w:r>
    </w:p>
    <w:p w14:paraId="3AC4FB66" w14:textId="77777777" w:rsidR="00F5745F" w:rsidRDefault="00F5745F" w:rsidP="00F5745F">
      <w:pPr>
        <w:pStyle w:val="Heading1"/>
      </w:pPr>
      <w:bookmarkStart w:id="22" w:name="_Toc484002671"/>
      <w:bookmarkStart w:id="23" w:name="_Toc483458842"/>
      <w:bookmarkStart w:id="24" w:name="_Toc484009221"/>
      <w:r>
        <w:t>WEX Engine Search Collections</w:t>
      </w:r>
      <w:bookmarkEnd w:id="22"/>
      <w:bookmarkEnd w:id="23"/>
      <w:bookmarkEnd w:id="24"/>
    </w:p>
    <w:p w14:paraId="31ED4E26" w14:textId="77777777" w:rsidR="00F5745F" w:rsidRDefault="00F5745F" w:rsidP="00F5745F">
      <w:r>
        <w:t>A search collection is the term used to describe the Database Views source and the online index created from them when the Watson Explorer Engine search engine crawls the Database views. A Watson Explorer Engine search collection is defined using the Watson Explorer Engine administration tool and is crawled and indexed when it is created (and, subsequently, at scheduled intervals). The index is consulted whenever that search collection is queried.</w:t>
      </w:r>
    </w:p>
    <w:p w14:paraId="77DBD654" w14:textId="77777777" w:rsidR="00F5745F" w:rsidRDefault="00F5745F" w:rsidP="00F5745F">
      <w:del w:id="25" w:author="Apoorv Rajput" w:date="2017-05-31T14:02:00Z">
        <w:r>
          <w:delText>Below is a list of search collections created for the Litigation project:</w:delText>
        </w:r>
      </w:del>
      <w:ins w:id="26" w:author="Apoorv Rajput" w:date="2017-05-31T14:02:00Z">
        <w:r>
          <w:t xml:space="preserve">A WEX Engine Search Collection is created for each Database view. Each collection has its own seed that points to a DB view, </w:t>
        </w:r>
        <w:r w:rsidRPr="00AE3073">
          <w:rPr>
            <w:highlight w:val="cyan"/>
            <w:rPrChange w:id="27" w:author="Mike Thacker" w:date="2017-06-01T09:56:00Z">
              <w:rPr/>
            </w:rPrChange>
          </w:rPr>
          <w:t>an optional custom converter to add more metadata to the crawled information</w:t>
        </w:r>
        <w:r>
          <w:t>, and a set of Fast Indexes configured in the indexing section. Fast Indexing helps with sorting, ranking, binning, and aggregation of data.</w:t>
        </w:r>
      </w:ins>
    </w:p>
    <w:p w14:paraId="47BA3C24" w14:textId="77777777" w:rsidR="00F5745F" w:rsidRDefault="00F5745F" w:rsidP="00F5745F">
      <w:pPr>
        <w:pStyle w:val="Heading2"/>
        <w:rPr>
          <w:del w:id="28" w:author="Apoorv Rajput" w:date="2017-05-31T14:02:00Z"/>
        </w:rPr>
      </w:pPr>
      <w:del w:id="29" w:author="Apoorv Rajput" w:date="2017-05-31T14:02:00Z">
        <w:r>
          <w:delText>Collection Name</w:delText>
        </w:r>
      </w:del>
    </w:p>
    <w:p w14:paraId="4EA21302" w14:textId="77777777" w:rsidR="00F5745F" w:rsidRDefault="00F5745F" w:rsidP="00F5745F">
      <w:pPr>
        <w:pStyle w:val="Heading3"/>
        <w:rPr>
          <w:del w:id="30" w:author="Apoorv Rajput" w:date="2017-05-31T14:02:00Z"/>
        </w:rPr>
      </w:pPr>
      <w:del w:id="31" w:author="Apoorv Rajput" w:date="2017-05-31T14:02:00Z">
        <w:r>
          <w:delText>Crawling Configuration</w:delText>
        </w:r>
      </w:del>
    </w:p>
    <w:p w14:paraId="3AC01D14" w14:textId="77777777" w:rsidR="00F5745F" w:rsidRDefault="00F5745F" w:rsidP="00F5745F">
      <w:pPr>
        <w:pStyle w:val="Heading3"/>
        <w:rPr>
          <w:del w:id="32" w:author="Apoorv Rajput" w:date="2017-05-31T14:02:00Z"/>
        </w:rPr>
      </w:pPr>
      <w:del w:id="33" w:author="Apoorv Rajput" w:date="2017-05-31T14:02:00Z">
        <w:r>
          <w:delText>Converting Configuration</w:delText>
        </w:r>
      </w:del>
    </w:p>
    <w:p w14:paraId="77284A93" w14:textId="77777777" w:rsidR="00F5745F" w:rsidRDefault="00F5745F" w:rsidP="00F5745F">
      <w:pPr>
        <w:pStyle w:val="Heading3"/>
        <w:rPr>
          <w:del w:id="34" w:author="Apoorv Rajput" w:date="2017-05-31T14:02:00Z"/>
        </w:rPr>
      </w:pPr>
      <w:del w:id="35" w:author="Apoorv Rajput" w:date="2017-05-31T14:02:00Z">
        <w:r>
          <w:delText>Indexing Configuration</w:delText>
        </w:r>
      </w:del>
    </w:p>
    <w:p w14:paraId="5FC1E016" w14:textId="77777777" w:rsidR="00F5745F" w:rsidRDefault="00F5745F" w:rsidP="00F5745F">
      <w:pPr>
        <w:rPr>
          <w:ins w:id="36" w:author="Apoorv Rajput" w:date="2017-05-31T14:02:00Z"/>
        </w:rPr>
      </w:pPr>
      <w:ins w:id="37" w:author="Apoorv Rajput" w:date="2017-05-31T14:02:00Z">
        <w:r>
          <w:t>List of collections created:</w:t>
        </w:r>
      </w:ins>
    </w:p>
    <w:p w14:paraId="2BBEA168" w14:textId="77777777" w:rsidR="00F5745F" w:rsidRDefault="00F5745F" w:rsidP="00F5745F">
      <w:pPr>
        <w:pStyle w:val="ListParagraph"/>
        <w:numPr>
          <w:ilvl w:val="0"/>
          <w:numId w:val="13"/>
        </w:numPr>
        <w:spacing w:line="256" w:lineRule="auto"/>
        <w:rPr>
          <w:ins w:id="38" w:author="Apoorv Rajput" w:date="2017-05-31T14:02:00Z"/>
        </w:rPr>
      </w:pPr>
      <w:ins w:id="39" w:author="Apoorv Rajput" w:date="2017-05-31T14:02:00Z">
        <w:r>
          <w:t>V_ANALYSIS_VIEW</w:t>
        </w:r>
      </w:ins>
    </w:p>
    <w:p w14:paraId="4B42DE75" w14:textId="77777777" w:rsidR="00F5745F" w:rsidRDefault="00F5745F" w:rsidP="00F5745F">
      <w:pPr>
        <w:pStyle w:val="ListParagraph"/>
        <w:numPr>
          <w:ilvl w:val="0"/>
          <w:numId w:val="13"/>
        </w:numPr>
        <w:spacing w:line="256" w:lineRule="auto"/>
      </w:pPr>
      <w:ins w:id="40" w:author="Apoorv Rajput" w:date="2017-05-31T14:02:00Z">
        <w:r>
          <w:t>V_ANALYSIS_METRICS_VIEW</w:t>
        </w:r>
      </w:ins>
    </w:p>
    <w:p w14:paraId="5B525BEE" w14:textId="097B2D42" w:rsidR="0067571D" w:rsidRPr="0067571D" w:rsidRDefault="00AE3073" w:rsidP="00F5745F">
      <w:pPr>
        <w:pStyle w:val="ListParagraph"/>
        <w:numPr>
          <w:ilvl w:val="0"/>
          <w:numId w:val="13"/>
        </w:numPr>
        <w:spacing w:line="256" w:lineRule="auto"/>
        <w:rPr>
          <w:ins w:id="41" w:author="Apoorv Rajput" w:date="2017-05-31T14:02:00Z"/>
          <w:i/>
        </w:rPr>
      </w:pPr>
      <w:ins w:id="42" w:author="Mike Thacker" w:date="2017-06-01T09:57:00Z">
        <w:r>
          <w:rPr>
            <w:i/>
          </w:rPr>
          <w:t>A</w:t>
        </w:r>
      </w:ins>
      <w:del w:id="43" w:author="Mike Thacker" w:date="2017-06-01T09:57:00Z">
        <w:r w:rsidR="0067571D" w:rsidRPr="0067571D" w:rsidDel="00AE3073">
          <w:rPr>
            <w:i/>
          </w:rPr>
          <w:delText xml:space="preserve">More collections will be created as more </w:delText>
        </w:r>
        <w:r w:rsidR="002B2700" w:rsidDel="00AE3073">
          <w:rPr>
            <w:i/>
          </w:rPr>
          <w:delText xml:space="preserve">database </w:delText>
        </w:r>
        <w:r w:rsidR="0067571D" w:rsidRPr="0067571D" w:rsidDel="00AE3073">
          <w:rPr>
            <w:i/>
          </w:rPr>
          <w:delText>views are made available</w:delText>
        </w:r>
      </w:del>
      <w:ins w:id="44" w:author="Mike Thacker" w:date="2017-06-01T09:57:00Z">
        <w:r>
          <w:rPr>
            <w:i/>
          </w:rPr>
          <w:t xml:space="preserve"> collection will be created for each database view </w:t>
        </w:r>
      </w:ins>
      <w:ins w:id="45" w:author="Mike Thacker" w:date="2017-06-01T09:58:00Z">
        <w:r>
          <w:rPr>
            <w:i/>
          </w:rPr>
          <w:t>–</w:t>
        </w:r>
      </w:ins>
      <w:ins w:id="46" w:author="Mike Thacker" w:date="2017-06-01T09:57:00Z">
        <w:r>
          <w:rPr>
            <w:i/>
          </w:rPr>
          <w:t xml:space="preserve"> </w:t>
        </w:r>
        <w:r w:rsidRPr="00CC6C7C">
          <w:rPr>
            <w:i/>
            <w:highlight w:val="cyan"/>
            <w:rPrChange w:id="47" w:author="Mike Thacker" w:date="2017-06-01T15:54:00Z">
              <w:rPr>
                <w:i/>
              </w:rPr>
            </w:rPrChange>
          </w:rPr>
          <w:t xml:space="preserve">Apoorv </w:t>
        </w:r>
      </w:ins>
      <w:ins w:id="48" w:author="Mike Thacker" w:date="2017-06-01T09:58:00Z">
        <w:r w:rsidRPr="00CC6C7C">
          <w:rPr>
            <w:i/>
            <w:highlight w:val="cyan"/>
            <w:rPrChange w:id="49" w:author="Mike Thacker" w:date="2017-06-01T15:54:00Z">
              <w:rPr>
                <w:i/>
              </w:rPr>
            </w:rPrChange>
          </w:rPr>
          <w:t>since we know the number of database views being created we should list the collections and write a line or two about the purpose for each</w:t>
        </w:r>
      </w:ins>
      <w:ins w:id="50" w:author="Mike Thacker" w:date="2017-06-01T09:57:00Z">
        <w:r>
          <w:rPr>
            <w:i/>
          </w:rPr>
          <w:t xml:space="preserve"> </w:t>
        </w:r>
      </w:ins>
    </w:p>
    <w:p w14:paraId="5F5D19E0" w14:textId="77777777" w:rsidR="00F5745F" w:rsidRDefault="00F5745F" w:rsidP="00F5745F">
      <w:pPr>
        <w:pStyle w:val="Heading1"/>
      </w:pPr>
      <w:bookmarkStart w:id="51" w:name="_Toc484002672"/>
      <w:bookmarkStart w:id="52" w:name="_Toc483458847"/>
      <w:bookmarkStart w:id="53" w:name="_Toc484009222"/>
      <w:r>
        <w:t>AppBuilder Entities</w:t>
      </w:r>
      <w:bookmarkEnd w:id="51"/>
      <w:bookmarkEnd w:id="52"/>
      <w:bookmarkEnd w:id="53"/>
    </w:p>
    <w:p w14:paraId="6CA6AB94" w14:textId="616528EB" w:rsidR="000E3119" w:rsidRPr="000E3119" w:rsidRDefault="000E3119" w:rsidP="00564ED7">
      <w:bookmarkStart w:id="54" w:name="_Toc484002673"/>
      <w:bookmarkStart w:id="55" w:name="_Toc483458848"/>
      <w:r w:rsidRPr="000E3119">
        <w:t xml:space="preserve">The core of an Application Builder application are the entities that identify and connect the unique information in your business. An entity type identifies a concept such as </w:t>
      </w:r>
      <w:r>
        <w:t>an invoice, firm, matter</w:t>
      </w:r>
      <w:r w:rsidRPr="000E3119">
        <w:t xml:space="preserve">, or anything else that can be identified within </w:t>
      </w:r>
      <w:r>
        <w:t>the</w:t>
      </w:r>
      <w:r w:rsidRPr="000E3119">
        <w:t xml:space="preserve"> business.</w:t>
      </w:r>
    </w:p>
    <w:p w14:paraId="1F9779B5" w14:textId="5D558BF0" w:rsidR="000E3119" w:rsidRPr="000E3119" w:rsidRDefault="000E3119" w:rsidP="00564ED7">
      <w:r w:rsidRPr="000E3119">
        <w:t>A unique substantiation of an entity type is known as an entity instance. For example, John Smith could be an entity instance of the user entity type.</w:t>
      </w:r>
    </w:p>
    <w:p w14:paraId="3B2DE479" w14:textId="313EE3D6" w:rsidR="004D170B" w:rsidRDefault="000E3119" w:rsidP="00564ED7">
      <w:r w:rsidRPr="000E3119">
        <w:t xml:space="preserve">Each entity equates to a single result delivered into Application Builder from one of the data sources. A result contains information </w:t>
      </w:r>
      <w:del w:id="56" w:author="Mike Thacker" w:date="2017-06-01T15:55:00Z">
        <w:r w:rsidRPr="000E3119" w:rsidDel="00CC6C7C">
          <w:delText>contained</w:delText>
        </w:r>
      </w:del>
      <w:r w:rsidRPr="000E3119">
        <w:t xml:space="preserve"> in fields describing the entity instance. </w:t>
      </w:r>
      <w:r w:rsidR="00F039C9">
        <w:t xml:space="preserve"> </w:t>
      </w:r>
      <w:r w:rsidR="004D170B" w:rsidRPr="00F039C9">
        <w:t xml:space="preserve">Each entity created in the </w:t>
      </w:r>
      <w:r w:rsidR="00F039C9" w:rsidRPr="00F039C9">
        <w:t>Litigation Billings Insights solution maps to a collection in the WEX Engine.</w:t>
      </w:r>
    </w:p>
    <w:p w14:paraId="54B75FA8" w14:textId="27FCAE84" w:rsidR="00F039C9" w:rsidRDefault="00F039C9" w:rsidP="00F039C9">
      <w:pPr>
        <w:pStyle w:val="Heading2"/>
      </w:pPr>
      <w:bookmarkStart w:id="57" w:name="_Toc484009223"/>
      <w:r>
        <w:lastRenderedPageBreak/>
        <w:t>Analysis</w:t>
      </w:r>
      <w:bookmarkEnd w:id="57"/>
    </w:p>
    <w:p w14:paraId="7F692A04" w14:textId="1610DCCF" w:rsidR="00F039C9" w:rsidRPr="00F039C9" w:rsidRDefault="00F039C9" w:rsidP="00F039C9">
      <w:r>
        <w:t>This entity holds the most granular bit of information present in the dataset. The Analysis screen interfaces primarily with this entity to aggregate on the fly, to source filtered drop down values, and to display charts. Each object in this entity is a unique Invoice Line Item.</w:t>
      </w:r>
    </w:p>
    <w:p w14:paraId="411399B6" w14:textId="0CFAEFA5" w:rsidR="00F039C9" w:rsidRDefault="00F039C9" w:rsidP="00F039C9">
      <w:pPr>
        <w:pStyle w:val="Heading2"/>
      </w:pPr>
      <w:bookmarkStart w:id="58" w:name="_Toc484009224"/>
      <w:r>
        <w:t>Invoice</w:t>
      </w:r>
      <w:bookmarkEnd w:id="58"/>
    </w:p>
    <w:p w14:paraId="3DE9E077" w14:textId="1742AC09" w:rsidR="00F039C9" w:rsidRPr="00F039C9" w:rsidRDefault="00F039C9" w:rsidP="00F039C9">
      <w:r>
        <w:t>This entity hold</w:t>
      </w:r>
      <w:ins w:id="59" w:author="Mike Thacker" w:date="2017-06-01T15:56:00Z">
        <w:r w:rsidR="00CC6C7C">
          <w:t>s</w:t>
        </w:r>
      </w:ins>
      <w:r>
        <w:t xml:space="preserve"> the invoice specific information. Each object in this entity is a unique invoice.</w:t>
      </w:r>
    </w:p>
    <w:p w14:paraId="23BFB7CD" w14:textId="1DBE891E" w:rsidR="00F039C9" w:rsidRDefault="00F039C9" w:rsidP="00F039C9">
      <w:pPr>
        <w:pStyle w:val="Heading2"/>
      </w:pPr>
      <w:bookmarkStart w:id="60" w:name="_Toc484009225"/>
      <w:proofErr w:type="spellStart"/>
      <w:r>
        <w:t>InvoiceAnomaly</w:t>
      </w:r>
      <w:bookmarkEnd w:id="60"/>
      <w:proofErr w:type="spellEnd"/>
    </w:p>
    <w:p w14:paraId="1FF3BB75" w14:textId="3AAD2FC4" w:rsidR="00F039C9" w:rsidRPr="00F039C9" w:rsidRDefault="00F039C9" w:rsidP="00F039C9">
      <w:r>
        <w:t>This entity holds the Anomaly details for each Invoice.</w:t>
      </w:r>
    </w:p>
    <w:p w14:paraId="11C83AF3" w14:textId="3F64776B" w:rsidR="00F039C9" w:rsidRDefault="00F039C9" w:rsidP="00F039C9">
      <w:pPr>
        <w:pStyle w:val="Heading2"/>
      </w:pPr>
      <w:bookmarkStart w:id="61" w:name="_Toc484009226"/>
      <w:proofErr w:type="spellStart"/>
      <w:r>
        <w:t>InvoiceLineItemAnomaly</w:t>
      </w:r>
      <w:bookmarkEnd w:id="61"/>
      <w:proofErr w:type="spellEnd"/>
    </w:p>
    <w:p w14:paraId="32DFE8B9" w14:textId="52EFDC18" w:rsidR="00F039C9" w:rsidRPr="00F039C9" w:rsidRDefault="00F039C9" w:rsidP="00F039C9">
      <w:r>
        <w:t>This entity holds the Anomaly details for each Invoice Line Item.</w:t>
      </w:r>
    </w:p>
    <w:p w14:paraId="319F17E5" w14:textId="7B0B0879" w:rsidR="00F039C9" w:rsidRDefault="00F039C9" w:rsidP="00F039C9">
      <w:pPr>
        <w:pStyle w:val="Heading2"/>
      </w:pPr>
      <w:bookmarkStart w:id="62" w:name="_Toc484009227"/>
      <w:r>
        <w:t>Matter</w:t>
      </w:r>
      <w:bookmarkEnd w:id="62"/>
    </w:p>
    <w:p w14:paraId="39114E50" w14:textId="73CE9448" w:rsidR="00053F97" w:rsidRPr="00053F97" w:rsidRDefault="00053F97" w:rsidP="00053F97">
      <w:r>
        <w:t xml:space="preserve">This entity holds Matter specific information. Each object in this entity is a unique matter. The Line Items </w:t>
      </w:r>
      <w:ins w:id="63" w:author="Mike Thacker" w:date="2017-06-01T15:56:00Z">
        <w:r w:rsidR="00CC6C7C">
          <w:t>(</w:t>
        </w:r>
        <w:r w:rsidR="00CC6C7C" w:rsidRPr="00CC6C7C">
          <w:rPr>
            <w:highlight w:val="cyan"/>
            <w:rPrChange w:id="64" w:author="Mike Thacker" w:date="2017-06-01T15:56:00Z">
              <w:rPr/>
            </w:rPrChange>
          </w:rPr>
          <w:t>Apoorv are you referring to invoice line items?</w:t>
        </w:r>
        <w:r w:rsidR="00CC6C7C">
          <w:t xml:space="preserve">) </w:t>
        </w:r>
      </w:ins>
      <w:r>
        <w:t>are aggregated up to the matter level in the DB view to get this information.</w:t>
      </w:r>
    </w:p>
    <w:p w14:paraId="0C462BCD" w14:textId="4BCEE659" w:rsidR="00F039C9" w:rsidRDefault="00F039C9" w:rsidP="00F039C9">
      <w:pPr>
        <w:pStyle w:val="Heading2"/>
      </w:pPr>
      <w:bookmarkStart w:id="65" w:name="_Toc484009228"/>
      <w:r>
        <w:t>Firm</w:t>
      </w:r>
      <w:bookmarkEnd w:id="65"/>
    </w:p>
    <w:p w14:paraId="69BC54A8" w14:textId="56315639" w:rsidR="002B2700" w:rsidRPr="002B2700" w:rsidRDefault="002B2700" w:rsidP="002B2700">
      <w:r>
        <w:t>This entity holds aggregated information for the firms in the data set. Each object in this entity is a unique firm.</w:t>
      </w:r>
    </w:p>
    <w:p w14:paraId="71510237" w14:textId="392D8AAB" w:rsidR="00F039C9" w:rsidRDefault="00F039C9" w:rsidP="00F039C9">
      <w:pPr>
        <w:pStyle w:val="Heading2"/>
      </w:pPr>
      <w:bookmarkStart w:id="66" w:name="_Toc484009229"/>
      <w:proofErr w:type="spellStart"/>
      <w:r>
        <w:t>TimeKeeper</w:t>
      </w:r>
      <w:bookmarkEnd w:id="66"/>
      <w:proofErr w:type="spellEnd"/>
    </w:p>
    <w:p w14:paraId="3E86ECA3" w14:textId="0EC22E75" w:rsidR="000A6039" w:rsidRPr="000A6039" w:rsidRDefault="000A6039" w:rsidP="000A6039">
      <w:r>
        <w:t>This entity holds aggregated information for the timekeepers in the data set. Each object in this entity is a unique timekeeper.</w:t>
      </w:r>
    </w:p>
    <w:p w14:paraId="230DDC63" w14:textId="63C35E3C" w:rsidR="00F5745F" w:rsidRDefault="00F5745F" w:rsidP="000E3119">
      <w:pPr>
        <w:pStyle w:val="Heading1"/>
      </w:pPr>
      <w:bookmarkStart w:id="67" w:name="_Toc484009230"/>
      <w:r>
        <w:t>AppBuilder Endpoints</w:t>
      </w:r>
      <w:bookmarkEnd w:id="54"/>
      <w:bookmarkEnd w:id="55"/>
      <w:bookmarkEnd w:id="67"/>
    </w:p>
    <w:p w14:paraId="497920DA" w14:textId="74410EF8" w:rsidR="000E3119" w:rsidRDefault="000E3119" w:rsidP="000E3119">
      <w:bookmarkStart w:id="68" w:name="_Toc484002674"/>
      <w:r>
        <w:t>Endpoints are custom functions that produce data for use by widgets and external systems. Endpoints can access entity data and external web services.</w:t>
      </w:r>
    </w:p>
    <w:p w14:paraId="46EE2A6E" w14:textId="571B8524" w:rsidR="000E3119" w:rsidRDefault="000E3119" w:rsidP="000E3119">
      <w:r>
        <w:t xml:space="preserve">Creating endpoints in the IBM WEX Application Builder administration tool can </w:t>
      </w:r>
      <w:del w:id="69" w:author="Mike Thacker" w:date="2017-06-01T15:57:00Z">
        <w:r w:rsidDel="00CC6C7C">
          <w:delText xml:space="preserve">help you </w:delText>
        </w:r>
      </w:del>
      <w:r>
        <w:t>accomplish the following goals:</w:t>
      </w:r>
    </w:p>
    <w:p w14:paraId="3B9F426D" w14:textId="77777777" w:rsidR="000E3119" w:rsidRDefault="000E3119" w:rsidP="000E3119">
      <w:pPr>
        <w:pStyle w:val="ListParagraph"/>
        <w:numPr>
          <w:ilvl w:val="0"/>
          <w:numId w:val="17"/>
        </w:numPr>
      </w:pPr>
      <w:r>
        <w:t>Reuse code for custom widgets. Widgets that need to share data or calculations can use the same endpoint.</w:t>
      </w:r>
    </w:p>
    <w:p w14:paraId="511EECD1" w14:textId="77777777" w:rsidR="000E3119" w:rsidRDefault="000E3119" w:rsidP="000E3119">
      <w:pPr>
        <w:pStyle w:val="ListParagraph"/>
        <w:numPr>
          <w:ilvl w:val="0"/>
          <w:numId w:val="17"/>
        </w:numPr>
      </w:pPr>
      <w:r>
        <w:t xml:space="preserve">Integrate external services, such as services from the IBM Watson™ Developer Cloud and </w:t>
      </w:r>
      <w:proofErr w:type="spellStart"/>
      <w:r>
        <w:t>AlchemyAPI</w:t>
      </w:r>
      <w:proofErr w:type="spellEnd"/>
      <w:r>
        <w:t>®, with Application Builder.</w:t>
      </w:r>
    </w:p>
    <w:p w14:paraId="311166F2" w14:textId="77777777" w:rsidR="000E3119" w:rsidRDefault="000E3119" w:rsidP="000E3119">
      <w:pPr>
        <w:pStyle w:val="ListParagraph"/>
        <w:numPr>
          <w:ilvl w:val="0"/>
          <w:numId w:val="17"/>
        </w:numPr>
      </w:pPr>
      <w:r>
        <w:t>Refresh widgets asynchronously by invoking endpoints, and then rendering the resulting data via JavaScript (Ajax).</w:t>
      </w:r>
    </w:p>
    <w:p w14:paraId="40B3F03B" w14:textId="77777777" w:rsidR="000E3119" w:rsidRDefault="000E3119" w:rsidP="000E3119">
      <w:pPr>
        <w:pStyle w:val="ListParagraph"/>
        <w:numPr>
          <w:ilvl w:val="0"/>
          <w:numId w:val="17"/>
        </w:numPr>
      </w:pPr>
      <w:r>
        <w:t>Expose Application Builder entity data to external systems.</w:t>
      </w:r>
    </w:p>
    <w:p w14:paraId="3CE7AB9A" w14:textId="5213D848" w:rsidR="000E3119" w:rsidRDefault="000E3119" w:rsidP="000E3119">
      <w:r>
        <w:t>Endpoints have the following characteristics:</w:t>
      </w:r>
    </w:p>
    <w:p w14:paraId="16627A8E" w14:textId="77777777" w:rsidR="000E3119" w:rsidRDefault="000E3119" w:rsidP="000E3119">
      <w:pPr>
        <w:pStyle w:val="ListParagraph"/>
        <w:numPr>
          <w:ilvl w:val="0"/>
          <w:numId w:val="18"/>
        </w:numPr>
      </w:pPr>
      <w:r>
        <w:t>An endpoint can be accessed internally by the application or externally from a URL call.</w:t>
      </w:r>
    </w:p>
    <w:p w14:paraId="1237C4A8" w14:textId="77777777" w:rsidR="000E3119" w:rsidRDefault="000E3119" w:rsidP="000E3119">
      <w:pPr>
        <w:pStyle w:val="ListParagraph"/>
        <w:numPr>
          <w:ilvl w:val="0"/>
          <w:numId w:val="18"/>
        </w:numPr>
      </w:pPr>
      <w:r>
        <w:t>Endpoints are stateless blocks of code that can be accessed from any part of the application.</w:t>
      </w:r>
    </w:p>
    <w:p w14:paraId="0C92A583" w14:textId="00800B12" w:rsidR="000E3119" w:rsidRDefault="000E3119" w:rsidP="000E3119">
      <w:pPr>
        <w:pStyle w:val="ListParagraph"/>
        <w:numPr>
          <w:ilvl w:val="0"/>
          <w:numId w:val="18"/>
        </w:numPr>
      </w:pPr>
      <w:r>
        <w:lastRenderedPageBreak/>
        <w:t xml:space="preserve">All calls to endpoints must be authenticated. Endpoints have access to the </w:t>
      </w:r>
      <w:proofErr w:type="spellStart"/>
      <w:r>
        <w:t>current_user</w:t>
      </w:r>
      <w:proofErr w:type="spellEnd"/>
      <w:r>
        <w:t xml:space="preserve"> method.</w:t>
      </w:r>
    </w:p>
    <w:p w14:paraId="6FA862E2" w14:textId="66B6C439" w:rsidR="00F5745F" w:rsidRDefault="00F5745F" w:rsidP="000E3119">
      <w:pPr>
        <w:pStyle w:val="Heading2"/>
        <w:rPr>
          <w:ins w:id="70" w:author="Apoorv Rajput" w:date="2017-05-31T14:02:00Z"/>
        </w:rPr>
      </w:pPr>
      <w:bookmarkStart w:id="71" w:name="_Toc484009231"/>
      <w:proofErr w:type="spellStart"/>
      <w:ins w:id="72" w:author="Apoorv Rajput" w:date="2017-05-31T14:02:00Z">
        <w:r>
          <w:t>AnalysisDataEndpoint</w:t>
        </w:r>
        <w:bookmarkEnd w:id="68"/>
        <w:bookmarkEnd w:id="71"/>
        <w:proofErr w:type="spellEnd"/>
      </w:ins>
    </w:p>
    <w:p w14:paraId="29E67695" w14:textId="77777777" w:rsidR="00F5745F" w:rsidRDefault="00F5745F" w:rsidP="00F5745F">
      <w:pPr>
        <w:pStyle w:val="Heading3"/>
        <w:rPr>
          <w:ins w:id="73" w:author="Apoorv Rajput" w:date="2017-05-31T14:02:00Z"/>
        </w:rPr>
      </w:pPr>
      <w:bookmarkStart w:id="74" w:name="_Toc484002675"/>
      <w:bookmarkStart w:id="75" w:name="_Toc484009232"/>
      <w:ins w:id="76" w:author="Apoorv Rajput" w:date="2017-05-31T14:02:00Z">
        <w:r>
          <w:t>Purpose</w:t>
        </w:r>
        <w:bookmarkEnd w:id="74"/>
        <w:bookmarkEnd w:id="75"/>
      </w:ins>
    </w:p>
    <w:p w14:paraId="095FFCFC" w14:textId="30CF402C" w:rsidR="00F5745F" w:rsidRDefault="00F5745F" w:rsidP="00F5745F">
      <w:pPr>
        <w:rPr>
          <w:ins w:id="77" w:author="Apoorv Rajput" w:date="2017-05-31T14:02:00Z"/>
        </w:rPr>
      </w:pPr>
      <w:proofErr w:type="spellStart"/>
      <w:ins w:id="78" w:author="Apoorv Rajput" w:date="2017-05-31T14:02:00Z">
        <w:r>
          <w:t>AnalysisDataEndpoint</w:t>
        </w:r>
        <w:proofErr w:type="spellEnd"/>
        <w:r>
          <w:t xml:space="preserve"> reads from the Analysis Entity. This endpoint is called using an AJAX call from the JavaScript code modules. The primary purpose of the Endpoint is to return a unique list of data elements as per request (e.g. list of Firm Names or list of Matter Names etc.). The returned data elements act</w:t>
        </w:r>
        <w:del w:id="79" w:author="Mike Thacker" w:date="2017-06-01T15:59:00Z">
          <w:r w:rsidDel="00183E52">
            <w:delText>s</w:delText>
          </w:r>
        </w:del>
        <w:r>
          <w:t xml:space="preserve"> as a source for the drop down components that exist on the Analysis page.</w:t>
        </w:r>
      </w:ins>
    </w:p>
    <w:p w14:paraId="427914A2" w14:textId="77777777" w:rsidR="00F5745F" w:rsidRDefault="00F5745F" w:rsidP="00F5745F">
      <w:pPr>
        <w:pStyle w:val="Heading3"/>
        <w:rPr>
          <w:ins w:id="80" w:author="Apoorv Rajput" w:date="2017-05-31T14:02:00Z"/>
        </w:rPr>
      </w:pPr>
      <w:bookmarkStart w:id="81" w:name="_Toc484002676"/>
      <w:bookmarkStart w:id="82" w:name="_Toc484009233"/>
      <w:ins w:id="83" w:author="Apoorv Rajput" w:date="2017-05-31T14:02:00Z">
        <w:r>
          <w:t>Input</w:t>
        </w:r>
        <w:bookmarkEnd w:id="81"/>
        <w:bookmarkEnd w:id="82"/>
      </w:ins>
    </w:p>
    <w:p w14:paraId="3A195076" w14:textId="77777777" w:rsidR="00F5745F" w:rsidRDefault="00F5745F" w:rsidP="00F5745F">
      <w:pPr>
        <w:rPr>
          <w:ins w:id="84" w:author="Apoorv Rajput" w:date="2017-05-31T14:02:00Z"/>
        </w:rPr>
      </w:pPr>
      <w:ins w:id="85" w:author="Apoorv Rajput" w:date="2017-05-31T14:02:00Z">
        <w:r>
          <w:t>This endpoint has 2 input parameters:</w:t>
        </w:r>
      </w:ins>
    </w:p>
    <w:p w14:paraId="78308EE3" w14:textId="77777777" w:rsidR="00F5745F" w:rsidRDefault="00F5745F" w:rsidP="00F5745F">
      <w:pPr>
        <w:pStyle w:val="ListParagraph"/>
        <w:numPr>
          <w:ilvl w:val="0"/>
          <w:numId w:val="14"/>
        </w:numPr>
        <w:spacing w:line="256" w:lineRule="auto"/>
        <w:rPr>
          <w:ins w:id="86" w:author="Apoorv Rajput" w:date="2017-05-31T14:02:00Z"/>
        </w:rPr>
      </w:pPr>
      <w:proofErr w:type="spellStart"/>
      <w:ins w:id="87" w:author="Apoorv Rajput" w:date="2017-05-31T14:02:00Z">
        <w:r>
          <w:t>FilterValue</w:t>
        </w:r>
        <w:proofErr w:type="spellEnd"/>
        <w:r>
          <w:t xml:space="preserve">: </w:t>
        </w:r>
      </w:ins>
    </w:p>
    <w:p w14:paraId="79E69A5D" w14:textId="77777777" w:rsidR="00F5745F" w:rsidRDefault="00F5745F" w:rsidP="00F5745F">
      <w:pPr>
        <w:pStyle w:val="ListParagraph"/>
        <w:numPr>
          <w:ilvl w:val="0"/>
          <w:numId w:val="14"/>
        </w:numPr>
        <w:spacing w:line="256" w:lineRule="auto"/>
        <w:rPr>
          <w:ins w:id="88" w:author="Apoorv Rajput" w:date="2017-05-31T14:02:00Z"/>
        </w:rPr>
      </w:pPr>
      <w:proofErr w:type="spellStart"/>
      <w:ins w:id="89" w:author="Apoorv Rajput" w:date="2017-05-31T14:02:00Z">
        <w:r>
          <w:t>FindFieldName</w:t>
        </w:r>
        <w:proofErr w:type="spellEnd"/>
      </w:ins>
    </w:p>
    <w:p w14:paraId="1EBCE463" w14:textId="77777777" w:rsidR="00F5745F" w:rsidRDefault="00F5745F" w:rsidP="00F5745F">
      <w:pPr>
        <w:pStyle w:val="Heading3"/>
        <w:rPr>
          <w:ins w:id="90" w:author="Apoorv Rajput" w:date="2017-05-31T14:02:00Z"/>
        </w:rPr>
      </w:pPr>
      <w:bookmarkStart w:id="91" w:name="_Toc484002677"/>
      <w:bookmarkStart w:id="92" w:name="_Toc484009234"/>
      <w:ins w:id="93" w:author="Apoorv Rajput" w:date="2017-05-31T14:02:00Z">
        <w:r>
          <w:t>Output</w:t>
        </w:r>
        <w:bookmarkEnd w:id="91"/>
        <w:bookmarkEnd w:id="92"/>
      </w:ins>
    </w:p>
    <w:p w14:paraId="4F927485" w14:textId="77777777" w:rsidR="00F5745F" w:rsidRDefault="00F5745F" w:rsidP="00F5745F">
      <w:pPr>
        <w:rPr>
          <w:ins w:id="94" w:author="Apoorv Rajput" w:date="2017-05-31T14:02:00Z"/>
        </w:rPr>
      </w:pPr>
      <w:ins w:id="95" w:author="Apoorv Rajput" w:date="2017-05-31T14:02:00Z">
        <w:r>
          <w:t xml:space="preserve">The output of this Endpoint is a JSON array that contains a names of the content element being requested for (in the </w:t>
        </w:r>
        <w:proofErr w:type="spellStart"/>
        <w:r>
          <w:t>FindFieldName</w:t>
        </w:r>
        <w:proofErr w:type="spellEnd"/>
        <w:r>
          <w:t xml:space="preserve"> parameter).</w:t>
        </w:r>
      </w:ins>
    </w:p>
    <w:p w14:paraId="408CE1E4" w14:textId="77777777" w:rsidR="00F5745F" w:rsidRDefault="00F5745F" w:rsidP="00F5745F">
      <w:pPr>
        <w:pStyle w:val="Heading2"/>
        <w:rPr>
          <w:ins w:id="96" w:author="Apoorv Rajput" w:date="2017-05-31T14:02:00Z"/>
        </w:rPr>
      </w:pPr>
      <w:bookmarkStart w:id="97" w:name="_Toc484002678"/>
      <w:bookmarkStart w:id="98" w:name="_Toc484009235"/>
      <w:proofErr w:type="spellStart"/>
      <w:ins w:id="99" w:author="Apoorv Rajput" w:date="2017-05-31T14:02:00Z">
        <w:r>
          <w:t>AnalysisCharts</w:t>
        </w:r>
        <w:bookmarkEnd w:id="97"/>
        <w:bookmarkEnd w:id="98"/>
        <w:proofErr w:type="spellEnd"/>
      </w:ins>
    </w:p>
    <w:p w14:paraId="77C2BDEB" w14:textId="77777777" w:rsidR="00F5745F" w:rsidRDefault="00F5745F" w:rsidP="00F5745F">
      <w:pPr>
        <w:pStyle w:val="Heading3"/>
        <w:rPr>
          <w:ins w:id="100" w:author="Apoorv Rajput" w:date="2017-05-31T14:02:00Z"/>
        </w:rPr>
      </w:pPr>
      <w:bookmarkStart w:id="101" w:name="_Toc484002679"/>
      <w:bookmarkStart w:id="102" w:name="_Toc484009236"/>
      <w:ins w:id="103" w:author="Apoorv Rajput" w:date="2017-05-31T14:02:00Z">
        <w:r>
          <w:t>Purpose</w:t>
        </w:r>
        <w:bookmarkEnd w:id="101"/>
        <w:bookmarkEnd w:id="102"/>
      </w:ins>
    </w:p>
    <w:p w14:paraId="04FCD543" w14:textId="77777777" w:rsidR="00F5745F" w:rsidRDefault="00F5745F" w:rsidP="00F5745F">
      <w:pPr>
        <w:rPr>
          <w:ins w:id="104" w:author="Apoorv Rajput" w:date="2017-05-31T14:02:00Z"/>
        </w:rPr>
      </w:pPr>
      <w:ins w:id="105" w:author="Apoorv Rajput" w:date="2017-05-31T14:02:00Z">
        <w:r>
          <w:t xml:space="preserve">The primary purpose of this Endpoint is to return a JSON that can be consumed by the </w:t>
        </w:r>
        <w:proofErr w:type="spellStart"/>
        <w:r>
          <w:t>HighCharts</w:t>
        </w:r>
        <w:proofErr w:type="spellEnd"/>
        <w:r>
          <w:t xml:space="preserve"> JS to display Pie Chart, or Bar Chart, or Time Line View, or Time Comparison Chart. </w:t>
        </w:r>
      </w:ins>
    </w:p>
    <w:p w14:paraId="728E2C9A" w14:textId="77777777" w:rsidR="00F5745F" w:rsidRDefault="00F5745F" w:rsidP="00F5745F">
      <w:pPr>
        <w:pStyle w:val="Heading3"/>
        <w:rPr>
          <w:ins w:id="106" w:author="Apoorv Rajput" w:date="2017-05-31T14:02:00Z"/>
        </w:rPr>
      </w:pPr>
      <w:bookmarkStart w:id="107" w:name="_Toc484002680"/>
      <w:bookmarkStart w:id="108" w:name="_Toc484009237"/>
      <w:ins w:id="109" w:author="Apoorv Rajput" w:date="2017-05-31T14:02:00Z">
        <w:r>
          <w:t>Input</w:t>
        </w:r>
        <w:bookmarkEnd w:id="107"/>
        <w:bookmarkEnd w:id="108"/>
      </w:ins>
    </w:p>
    <w:p w14:paraId="5351F1CD" w14:textId="77777777" w:rsidR="00F5745F" w:rsidRDefault="00F5745F" w:rsidP="00F5745F">
      <w:pPr>
        <w:pStyle w:val="ListParagraph"/>
        <w:numPr>
          <w:ilvl w:val="0"/>
          <w:numId w:val="15"/>
        </w:numPr>
        <w:spacing w:line="256" w:lineRule="auto"/>
        <w:rPr>
          <w:ins w:id="110" w:author="Apoorv Rajput" w:date="2017-05-31T14:02:00Z"/>
        </w:rPr>
      </w:pPr>
      <w:ins w:id="111" w:author="Apoorv Rajput" w:date="2017-05-31T14:02:00Z">
        <w:r>
          <w:t>Category</w:t>
        </w:r>
      </w:ins>
    </w:p>
    <w:p w14:paraId="09B62802" w14:textId="77777777" w:rsidR="00F5745F" w:rsidRDefault="00F5745F" w:rsidP="00F5745F">
      <w:pPr>
        <w:pStyle w:val="ListParagraph"/>
        <w:numPr>
          <w:ilvl w:val="0"/>
          <w:numId w:val="15"/>
        </w:numPr>
        <w:spacing w:line="256" w:lineRule="auto"/>
        <w:rPr>
          <w:ins w:id="112" w:author="Apoorv Rajput" w:date="2017-05-31T14:02:00Z"/>
        </w:rPr>
      </w:pPr>
      <w:proofErr w:type="spellStart"/>
      <w:ins w:id="113" w:author="Apoorv Rajput" w:date="2017-05-31T14:02:00Z">
        <w:r>
          <w:t>Categoryvalue</w:t>
        </w:r>
        <w:proofErr w:type="spellEnd"/>
      </w:ins>
    </w:p>
    <w:p w14:paraId="2C2982BC" w14:textId="77777777" w:rsidR="00F5745F" w:rsidRDefault="00F5745F" w:rsidP="00F5745F">
      <w:pPr>
        <w:pStyle w:val="ListParagraph"/>
        <w:numPr>
          <w:ilvl w:val="0"/>
          <w:numId w:val="15"/>
        </w:numPr>
        <w:spacing w:line="256" w:lineRule="auto"/>
        <w:rPr>
          <w:ins w:id="114" w:author="Apoorv Rajput" w:date="2017-05-31T14:02:00Z"/>
        </w:rPr>
      </w:pPr>
      <w:proofErr w:type="spellStart"/>
      <w:ins w:id="115" w:author="Apoorv Rajput" w:date="2017-05-31T14:02:00Z">
        <w:r>
          <w:t>Charttype</w:t>
        </w:r>
        <w:proofErr w:type="spellEnd"/>
      </w:ins>
    </w:p>
    <w:p w14:paraId="4F892E01" w14:textId="77777777" w:rsidR="00F5745F" w:rsidRDefault="00F5745F" w:rsidP="00F5745F">
      <w:pPr>
        <w:pStyle w:val="ListParagraph"/>
        <w:numPr>
          <w:ilvl w:val="0"/>
          <w:numId w:val="15"/>
        </w:numPr>
        <w:spacing w:line="256" w:lineRule="auto"/>
        <w:rPr>
          <w:ins w:id="116" w:author="Apoorv Rajput" w:date="2017-05-31T14:02:00Z"/>
        </w:rPr>
      </w:pPr>
      <w:proofErr w:type="spellStart"/>
      <w:ins w:id="117" w:author="Apoorv Rajput" w:date="2017-05-31T14:02:00Z">
        <w:r>
          <w:t>Datefilter</w:t>
        </w:r>
        <w:proofErr w:type="spellEnd"/>
      </w:ins>
    </w:p>
    <w:p w14:paraId="5CB6AFAF" w14:textId="77777777" w:rsidR="00F5745F" w:rsidRDefault="00F5745F" w:rsidP="00F5745F">
      <w:pPr>
        <w:pStyle w:val="ListParagraph"/>
        <w:numPr>
          <w:ilvl w:val="0"/>
          <w:numId w:val="15"/>
        </w:numPr>
        <w:spacing w:line="256" w:lineRule="auto"/>
        <w:rPr>
          <w:ins w:id="118" w:author="Apoorv Rajput" w:date="2017-05-31T14:02:00Z"/>
        </w:rPr>
      </w:pPr>
      <w:ins w:id="119" w:author="Apoorv Rajput" w:date="2017-05-31T14:02:00Z">
        <w:r>
          <w:t>Filters</w:t>
        </w:r>
      </w:ins>
    </w:p>
    <w:p w14:paraId="677EA5D0" w14:textId="77777777" w:rsidR="00F5745F" w:rsidRDefault="00F5745F" w:rsidP="00F5745F">
      <w:pPr>
        <w:pStyle w:val="ListParagraph"/>
        <w:numPr>
          <w:ilvl w:val="0"/>
          <w:numId w:val="15"/>
        </w:numPr>
        <w:spacing w:line="256" w:lineRule="auto"/>
        <w:rPr>
          <w:ins w:id="120" w:author="Apoorv Rajput" w:date="2017-05-31T14:02:00Z"/>
        </w:rPr>
      </w:pPr>
      <w:proofErr w:type="spellStart"/>
      <w:ins w:id="121" w:author="Apoorv Rajput" w:date="2017-05-31T14:02:00Z">
        <w:r>
          <w:t>Selectedkpi</w:t>
        </w:r>
        <w:proofErr w:type="spellEnd"/>
      </w:ins>
    </w:p>
    <w:p w14:paraId="00AC0338" w14:textId="77777777" w:rsidR="00F5745F" w:rsidRDefault="00F5745F" w:rsidP="00F5745F">
      <w:pPr>
        <w:pStyle w:val="ListParagraph"/>
        <w:numPr>
          <w:ilvl w:val="0"/>
          <w:numId w:val="15"/>
        </w:numPr>
        <w:spacing w:line="256" w:lineRule="auto"/>
        <w:rPr>
          <w:ins w:id="122" w:author="Apoorv Rajput" w:date="2017-05-31T14:02:00Z"/>
        </w:rPr>
      </w:pPr>
      <w:ins w:id="123" w:author="Apoorv Rajput" w:date="2017-05-31T14:02:00Z">
        <w:r>
          <w:t>Subcategory</w:t>
        </w:r>
      </w:ins>
    </w:p>
    <w:p w14:paraId="620428F9" w14:textId="77777777" w:rsidR="00F5745F" w:rsidRDefault="00F5745F" w:rsidP="00F5745F">
      <w:pPr>
        <w:pStyle w:val="Heading3"/>
        <w:rPr>
          <w:ins w:id="124" w:author="Apoorv Rajput" w:date="2017-05-31T14:02:00Z"/>
        </w:rPr>
      </w:pPr>
      <w:bookmarkStart w:id="125" w:name="_Toc484002681"/>
      <w:bookmarkStart w:id="126" w:name="_Toc484009238"/>
      <w:ins w:id="127" w:author="Apoorv Rajput" w:date="2017-05-31T14:02:00Z">
        <w:r>
          <w:t>Output</w:t>
        </w:r>
        <w:bookmarkEnd w:id="125"/>
        <w:bookmarkEnd w:id="126"/>
      </w:ins>
    </w:p>
    <w:p w14:paraId="54A4CA0C" w14:textId="77777777" w:rsidR="00F5745F" w:rsidRDefault="00F5745F" w:rsidP="00F5745F">
      <w:pPr>
        <w:rPr>
          <w:ins w:id="128" w:author="Apoorv Rajput" w:date="2017-05-31T14:02:00Z"/>
        </w:rPr>
      </w:pPr>
      <w:ins w:id="129" w:author="Apoorv Rajput" w:date="2017-05-31T14:02:00Z">
        <w:r>
          <w:t xml:space="preserve">The output of this Endpoint is a JSON that is consumable by the </w:t>
        </w:r>
        <w:proofErr w:type="spellStart"/>
        <w:r>
          <w:t>HighCharts</w:t>
        </w:r>
        <w:proofErr w:type="spellEnd"/>
        <w:r>
          <w:t xml:space="preserve"> JS. The format of the JSON differs based on the </w:t>
        </w:r>
        <w:proofErr w:type="spellStart"/>
        <w:r>
          <w:t>Charttype</w:t>
        </w:r>
        <w:proofErr w:type="spellEnd"/>
        <w:r>
          <w:t xml:space="preserve"> parameter being passed.</w:t>
        </w:r>
      </w:ins>
    </w:p>
    <w:p w14:paraId="50E821C0" w14:textId="77777777" w:rsidR="00F5745F" w:rsidRDefault="00F5745F" w:rsidP="00F5745F">
      <w:pPr>
        <w:pStyle w:val="Heading2"/>
        <w:rPr>
          <w:ins w:id="130" w:author="Apoorv Rajput" w:date="2017-05-31T14:02:00Z"/>
        </w:rPr>
      </w:pPr>
      <w:bookmarkStart w:id="131" w:name="_Toc484002682"/>
      <w:bookmarkStart w:id="132" w:name="_Toc484009239"/>
      <w:proofErr w:type="spellStart"/>
      <w:ins w:id="133" w:author="Apoorv Rajput" w:date="2017-05-31T14:02:00Z">
        <w:r>
          <w:t>AnalysisMatterDropDown</w:t>
        </w:r>
        <w:bookmarkEnd w:id="131"/>
        <w:bookmarkEnd w:id="132"/>
        <w:proofErr w:type="spellEnd"/>
      </w:ins>
    </w:p>
    <w:p w14:paraId="74639219" w14:textId="77777777" w:rsidR="00F5745F" w:rsidRDefault="00F5745F" w:rsidP="00F5745F">
      <w:pPr>
        <w:pStyle w:val="Heading3"/>
        <w:rPr>
          <w:ins w:id="134" w:author="Apoorv Rajput" w:date="2017-05-31T14:02:00Z"/>
        </w:rPr>
      </w:pPr>
      <w:bookmarkStart w:id="135" w:name="_Toc484002683"/>
      <w:bookmarkStart w:id="136" w:name="_Toc484009240"/>
      <w:ins w:id="137" w:author="Apoorv Rajput" w:date="2017-05-31T14:02:00Z">
        <w:r>
          <w:t>Purpose</w:t>
        </w:r>
        <w:bookmarkEnd w:id="135"/>
        <w:bookmarkEnd w:id="136"/>
      </w:ins>
    </w:p>
    <w:p w14:paraId="2AE8B0A2" w14:textId="77777777" w:rsidR="00F5745F" w:rsidRDefault="00F5745F" w:rsidP="00F5745F">
      <w:pPr>
        <w:rPr>
          <w:ins w:id="138" w:author="Apoorv Rajput" w:date="2017-05-31T14:02:00Z"/>
        </w:rPr>
      </w:pPr>
      <w:ins w:id="139" w:author="Apoorv Rajput" w:date="2017-05-31T14:02:00Z">
        <w:r>
          <w:t>The Matter Name dropdown on the Analysis page is</w:t>
        </w:r>
        <w:del w:id="140" w:author="Mike Thacker" w:date="2017-06-01T16:00:00Z">
          <w:r w:rsidDel="00183E52">
            <w:delText xml:space="preserve"> </w:delText>
          </w:r>
        </w:del>
        <w:del w:id="141" w:author="Mike Thacker" w:date="2017-06-01T15:59:00Z">
          <w:r w:rsidDel="00183E52">
            <w:delText>a little</w:delText>
          </w:r>
        </w:del>
        <w:r>
          <w:t xml:space="preserve"> different from all other dropdowns. As per the business requirement, the Matter Name dropdown needs to display the Matter Name and the Matter Number. For that reason, a separate Endpoint has been created to cater the unique requirement for Matter Name dropdown. This Endpoint returns a JSON map which has the key as the Matter Name and the value as the Matter Number.</w:t>
        </w:r>
      </w:ins>
    </w:p>
    <w:p w14:paraId="3BCD11E4" w14:textId="77777777" w:rsidR="00F5745F" w:rsidRDefault="00F5745F" w:rsidP="00F5745F">
      <w:pPr>
        <w:pStyle w:val="Heading3"/>
        <w:rPr>
          <w:ins w:id="142" w:author="Apoorv Rajput" w:date="2017-05-31T14:02:00Z"/>
        </w:rPr>
      </w:pPr>
      <w:bookmarkStart w:id="143" w:name="_Toc484002684"/>
      <w:bookmarkStart w:id="144" w:name="_Toc484009241"/>
      <w:ins w:id="145" w:author="Apoorv Rajput" w:date="2017-05-31T14:02:00Z">
        <w:r>
          <w:lastRenderedPageBreak/>
          <w:t>Input</w:t>
        </w:r>
        <w:bookmarkEnd w:id="143"/>
        <w:bookmarkEnd w:id="144"/>
      </w:ins>
    </w:p>
    <w:p w14:paraId="453425E7" w14:textId="77777777" w:rsidR="00F5745F" w:rsidRDefault="00F5745F" w:rsidP="00F5745F">
      <w:pPr>
        <w:pStyle w:val="ListParagraph"/>
        <w:numPr>
          <w:ilvl w:val="0"/>
          <w:numId w:val="16"/>
        </w:numPr>
        <w:spacing w:line="256" w:lineRule="auto"/>
        <w:rPr>
          <w:ins w:id="146" w:author="Apoorv Rajput" w:date="2017-05-31T14:02:00Z"/>
        </w:rPr>
      </w:pPr>
      <w:proofErr w:type="spellStart"/>
      <w:ins w:id="147" w:author="Apoorv Rajput" w:date="2017-05-31T14:02:00Z">
        <w:r>
          <w:t>FilterValue</w:t>
        </w:r>
        <w:proofErr w:type="spellEnd"/>
      </w:ins>
    </w:p>
    <w:p w14:paraId="7C9EF318" w14:textId="77777777" w:rsidR="00F5745F" w:rsidRDefault="00F5745F" w:rsidP="00F5745F">
      <w:pPr>
        <w:pStyle w:val="Heading3"/>
      </w:pPr>
      <w:bookmarkStart w:id="148" w:name="_Toc484002685"/>
      <w:bookmarkStart w:id="149" w:name="_Toc484009242"/>
      <w:ins w:id="150" w:author="Apoorv Rajput" w:date="2017-05-31T14:02:00Z">
        <w:r>
          <w:t>Output</w:t>
        </w:r>
      </w:ins>
      <w:bookmarkEnd w:id="148"/>
      <w:bookmarkEnd w:id="149"/>
    </w:p>
    <w:p w14:paraId="221ED8B9" w14:textId="14E975A1" w:rsidR="0067571D" w:rsidRPr="0067571D" w:rsidRDefault="0067571D" w:rsidP="0067571D">
      <w:pPr>
        <w:rPr>
          <w:ins w:id="151" w:author="Apoorv Rajput" w:date="2017-05-31T14:02:00Z"/>
        </w:rPr>
      </w:pPr>
      <w:r>
        <w:t>The output of this Endpoint is a JSON, which is a list of ‘Matter Number – Matter Name’ combinations.</w:t>
      </w:r>
    </w:p>
    <w:p w14:paraId="10326468" w14:textId="09795A79" w:rsidR="00D969A7" w:rsidRDefault="003428B9" w:rsidP="00D953C6">
      <w:pPr>
        <w:pStyle w:val="Heading1"/>
      </w:pPr>
      <w:bookmarkStart w:id="152" w:name="_Toc484009243"/>
      <w:r>
        <w:t>User Interface</w:t>
      </w:r>
      <w:bookmarkEnd w:id="152"/>
      <w:r>
        <w:t xml:space="preserve"> </w:t>
      </w:r>
    </w:p>
    <w:p w14:paraId="0B0EA06C" w14:textId="58E885C4" w:rsidR="00477474" w:rsidRDefault="00477474" w:rsidP="00477474">
      <w:r w:rsidRPr="006652CD">
        <w:t>A</w:t>
      </w:r>
      <w:r>
        <w:t xml:space="preserve">pplication builder is organized into multiple components that are used together to deliver an application to the user. This application is based on the </w:t>
      </w:r>
      <w:r w:rsidR="00875E6A">
        <w:t>R</w:t>
      </w:r>
      <w:r>
        <w:t>uby</w:t>
      </w:r>
      <w:r w:rsidR="00875E6A">
        <w:t xml:space="preserve">, JavaScript, HTML, and CSS. A </w:t>
      </w:r>
      <w:r>
        <w:t xml:space="preserve">customized user interface </w:t>
      </w:r>
      <w:r w:rsidR="00875E6A">
        <w:t xml:space="preserve">is built using following components. </w:t>
      </w:r>
    </w:p>
    <w:p w14:paraId="5C81F1EE" w14:textId="77777777" w:rsidR="00D67333" w:rsidRDefault="00D67333" w:rsidP="00342222">
      <w:pPr>
        <w:pStyle w:val="Heading2"/>
      </w:pPr>
      <w:bookmarkStart w:id="153" w:name="_Toc484009244"/>
      <w:r>
        <w:t>Bootstrap Cascading Styles</w:t>
      </w:r>
      <w:bookmarkEnd w:id="153"/>
    </w:p>
    <w:p w14:paraId="002B1FFD" w14:textId="77777777" w:rsidR="00D67333" w:rsidRDefault="00D67333" w:rsidP="00D67333">
      <w:r w:rsidRPr="00BF4D57">
        <w:t>Bootstrap is the most popular HTML, CSS, and JS framework for developing responsive, mobile first projects on the web</w:t>
      </w:r>
      <w:r>
        <w:t xml:space="preserve">. </w:t>
      </w:r>
      <w:r w:rsidRPr="00BF4D57">
        <w:t>Bootstrap makes front-end web development faster and easier.</w:t>
      </w:r>
      <w:r>
        <w:t xml:space="preserve"> It also provides extensive </w:t>
      </w:r>
      <w:r w:rsidRPr="00BF4D57">
        <w:t>documentation for common HTML elements, dozens of custom HTML and CSS components</w:t>
      </w:r>
      <w:r>
        <w:t xml:space="preserve">. The css files for this application are located on server in folder </w:t>
      </w:r>
      <w:r w:rsidRPr="00F65B6C">
        <w:rPr>
          <w:b/>
        </w:rPr>
        <w:t>/opt/ibm/WEX/AppBuilder/wlp/usr/servers/AppBuilder/apps/AppBuilder/dashapp/src/stylesheets</w:t>
      </w:r>
      <w:r>
        <w:t xml:space="preserve">. Below listed files are required for bootstrap to function properly. </w:t>
      </w:r>
    </w:p>
    <w:p w14:paraId="1176EF4D" w14:textId="77777777" w:rsidR="00D67333" w:rsidRDefault="00D67333" w:rsidP="00D67333">
      <w:pPr>
        <w:pStyle w:val="ListParagraph"/>
        <w:numPr>
          <w:ilvl w:val="0"/>
          <w:numId w:val="7"/>
        </w:numPr>
      </w:pPr>
      <w:r w:rsidRPr="00F65B6C">
        <w:t>Bootstrap-theme.css</w:t>
      </w:r>
      <w:r>
        <w:t xml:space="preserve"> - A customized version of the bootstrap CSS file used in this application.</w:t>
      </w:r>
    </w:p>
    <w:p w14:paraId="1AC70DE8" w14:textId="13D02AB0" w:rsidR="00D67333" w:rsidRDefault="00D67333" w:rsidP="00D67333">
      <w:pPr>
        <w:pStyle w:val="ListParagraph"/>
        <w:numPr>
          <w:ilvl w:val="0"/>
          <w:numId w:val="7"/>
        </w:numPr>
      </w:pPr>
      <w:r w:rsidRPr="00F65B6C">
        <w:t>Bootstrap-theme.css</w:t>
      </w:r>
      <w:r>
        <w:t xml:space="preserve"> – A customized theme for the bootstrap </w:t>
      </w:r>
      <w:ins w:id="154" w:author="Mike Thacker" w:date="2017-06-01T16:00:00Z">
        <w:r w:rsidR="00183E52">
          <w:t>CSS</w:t>
        </w:r>
      </w:ins>
      <w:del w:id="155" w:author="Mike Thacker" w:date="2017-06-01T16:00:00Z">
        <w:r w:rsidDel="00183E52">
          <w:delText>css</w:delText>
        </w:r>
      </w:del>
      <w:r>
        <w:t>.</w:t>
      </w:r>
    </w:p>
    <w:p w14:paraId="616D3036" w14:textId="34025C3C" w:rsidR="00D67333" w:rsidRDefault="00D67333" w:rsidP="00D67333">
      <w:pPr>
        <w:pStyle w:val="ListParagraph"/>
        <w:numPr>
          <w:ilvl w:val="0"/>
          <w:numId w:val="7"/>
        </w:numPr>
      </w:pPr>
      <w:r w:rsidRPr="00F65B6C">
        <w:t>datepicker.css</w:t>
      </w:r>
      <w:r>
        <w:t xml:space="preserve"> – A customized </w:t>
      </w:r>
      <w:ins w:id="156" w:author="Mike Thacker" w:date="2017-06-01T16:01:00Z">
        <w:r w:rsidR="00183E52">
          <w:t>CSS</w:t>
        </w:r>
      </w:ins>
      <w:del w:id="157" w:author="Mike Thacker" w:date="2017-06-01T16:01:00Z">
        <w:r w:rsidDel="00183E52">
          <w:delText>css</w:delText>
        </w:r>
      </w:del>
      <w:r>
        <w:t xml:space="preserve"> for the date picker calendar.</w:t>
      </w:r>
    </w:p>
    <w:p w14:paraId="7AB713DD" w14:textId="77777777" w:rsidR="00D67333" w:rsidRDefault="00D67333" w:rsidP="00477474"/>
    <w:p w14:paraId="0120D5A6" w14:textId="2CD4B620" w:rsidR="002F5FB8" w:rsidRDefault="00875E6A" w:rsidP="00D953C6">
      <w:pPr>
        <w:pStyle w:val="Heading2"/>
      </w:pPr>
      <w:bookmarkStart w:id="158" w:name="_Toc484009245"/>
      <w:r>
        <w:t>JavaScript Libraries</w:t>
      </w:r>
      <w:bookmarkEnd w:id="158"/>
    </w:p>
    <w:p w14:paraId="43287D96" w14:textId="30E68434" w:rsidR="00875E6A" w:rsidRDefault="00875E6A" w:rsidP="00454494">
      <w:r w:rsidRPr="00875E6A">
        <w:t>The</w:t>
      </w:r>
      <w:r>
        <w:t xml:space="preserve"> customized application built on the below libraries.</w:t>
      </w:r>
      <w:r w:rsidR="00184853">
        <w:t xml:space="preserve"> The JS libraries are located on the server in folder </w:t>
      </w:r>
      <w:r w:rsidR="00184853" w:rsidRPr="00F65B6C">
        <w:rPr>
          <w:b/>
        </w:rPr>
        <w:t>/opt/</w:t>
      </w:r>
      <w:proofErr w:type="gramStart"/>
      <w:r w:rsidR="00184853" w:rsidRPr="00F65B6C">
        <w:rPr>
          <w:b/>
        </w:rPr>
        <w:t>ibm/</w:t>
      </w:r>
      <w:proofErr w:type="gramEnd"/>
      <w:r w:rsidR="00184853" w:rsidRPr="00F65B6C">
        <w:rPr>
          <w:b/>
        </w:rPr>
        <w:t>WEX/AppBuilder/wlp/usr/servers/AppBuilder/apps/AppBuilder/dashapp/src/lib/</w:t>
      </w:r>
    </w:p>
    <w:p w14:paraId="1C1F94FC" w14:textId="12DF0077" w:rsidR="00875E6A" w:rsidRDefault="00184853" w:rsidP="00875E6A">
      <w:pPr>
        <w:pStyle w:val="Heading3"/>
      </w:pPr>
      <w:bookmarkStart w:id="159" w:name="_Toc484009246"/>
      <w:r>
        <w:t xml:space="preserve">D3 </w:t>
      </w:r>
      <w:r w:rsidR="00875E6A">
        <w:t>JS</w:t>
      </w:r>
      <w:bookmarkEnd w:id="159"/>
    </w:p>
    <w:p w14:paraId="304EC983" w14:textId="7873779B" w:rsidR="00003F92" w:rsidRDefault="00184853" w:rsidP="00003F92">
      <w:r w:rsidRPr="00184853">
        <w:t>D3.js can bind any arbitrary data to a Document Object Model (DOM), and then, through the use of JavaScript, CSS, HTML and SVG, apply transformations to the document that are driven by that data.</w:t>
      </w:r>
      <w:r>
        <w:t xml:space="preserve"> </w:t>
      </w:r>
      <w:r w:rsidR="005C213F">
        <w:t xml:space="preserve">This library is mainly used </w:t>
      </w:r>
      <w:r>
        <w:t xml:space="preserve">in </w:t>
      </w:r>
      <w:r w:rsidR="0085160E">
        <w:t>the</w:t>
      </w:r>
      <w:r>
        <w:t xml:space="preserve"> application </w:t>
      </w:r>
      <w:r w:rsidR="005C213F">
        <w:t xml:space="preserve">for generating </w:t>
      </w:r>
      <w:r w:rsidR="0085160E">
        <w:t xml:space="preserve">geographic </w:t>
      </w:r>
      <w:r w:rsidR="005C213F">
        <w:t xml:space="preserve">graphs using provided data.  </w:t>
      </w:r>
      <w:r>
        <w:t xml:space="preserve">Please visit the link to read more details </w:t>
      </w:r>
      <w:hyperlink r:id="rId10" w:history="1">
        <w:r w:rsidRPr="001C5280">
          <w:rPr>
            <w:rStyle w:val="Hyperlink"/>
          </w:rPr>
          <w:t>https://d3js.org/</w:t>
        </w:r>
      </w:hyperlink>
      <w:r w:rsidR="00003F92">
        <w:t>.</w:t>
      </w:r>
    </w:p>
    <w:p w14:paraId="10218E67" w14:textId="3283DE5B" w:rsidR="00184853" w:rsidRDefault="00184853" w:rsidP="00184853">
      <w:pPr>
        <w:pStyle w:val="Heading3"/>
      </w:pPr>
      <w:bookmarkStart w:id="160" w:name="_Toc484009247"/>
      <w:r w:rsidRPr="00184853">
        <w:t xml:space="preserve">Highcharts </w:t>
      </w:r>
      <w:r>
        <w:t>JS</w:t>
      </w:r>
      <w:bookmarkEnd w:id="160"/>
    </w:p>
    <w:p w14:paraId="07F628D2" w14:textId="2A25AD20" w:rsidR="00184853" w:rsidRDefault="00184853" w:rsidP="00875E6A">
      <w:r>
        <w:t xml:space="preserve">Highcharts </w:t>
      </w:r>
      <w:r w:rsidR="0085160E" w:rsidRPr="0085160E">
        <w:t>is a charting library written in pure JavaScript, offering an easy way of adding interactive charts to your web site or web application. Highcharts currently supports line, spline, area, areaspline, column, bar, pie, scatter, angular gauges, area range, areasplinerange, columnrange, bubble, box plot, error bars, funnel, waterfall and polar chart types.</w:t>
      </w:r>
      <w:r w:rsidR="00B971BD">
        <w:t xml:space="preserve"> This library comes bundled with Wex Appbuilder.</w:t>
      </w:r>
    </w:p>
    <w:p w14:paraId="7CCF4773" w14:textId="77777777" w:rsidR="00D67333" w:rsidRDefault="00D67333" w:rsidP="00342222">
      <w:pPr>
        <w:pStyle w:val="Heading3"/>
      </w:pPr>
      <w:bookmarkStart w:id="161" w:name="_Toc484009248"/>
      <w:r>
        <w:t>Angular JS</w:t>
      </w:r>
      <w:bookmarkEnd w:id="161"/>
    </w:p>
    <w:p w14:paraId="48F11228" w14:textId="36F51465" w:rsidR="007A6697" w:rsidRPr="00D67333" w:rsidRDefault="007A6697" w:rsidP="00875E6A">
      <w:pPr>
        <w:rPr>
          <w:rFonts w:asciiTheme="majorHAnsi" w:eastAsiaTheme="majorEastAsia" w:hAnsiTheme="majorHAnsi" w:cstheme="majorBidi"/>
          <w:color w:val="1F4D78" w:themeColor="accent1" w:themeShade="7F"/>
          <w:sz w:val="24"/>
          <w:szCs w:val="24"/>
        </w:rPr>
      </w:pPr>
      <w:r w:rsidRPr="007A6697">
        <w:t xml:space="preserve">AngularJS </w:t>
      </w:r>
      <w:r>
        <w:t xml:space="preserve">is a JavaScript based open source </w:t>
      </w:r>
      <w:r w:rsidRPr="007A6697">
        <w:t xml:space="preserve">toolset for building the framework most suited </w:t>
      </w:r>
      <w:proofErr w:type="spellStart"/>
      <w:r w:rsidRPr="007A6697">
        <w:t>to</w:t>
      </w:r>
      <w:del w:id="162" w:author="Mike Thacker" w:date="2017-06-01T16:01:00Z">
        <w:r w:rsidRPr="007A6697" w:rsidDel="00183E52">
          <w:delText xml:space="preserve"> your </w:delText>
        </w:r>
      </w:del>
      <w:r w:rsidRPr="007A6697">
        <w:t>application</w:t>
      </w:r>
      <w:proofErr w:type="spellEnd"/>
      <w:r w:rsidRPr="007A6697">
        <w:t xml:space="preserve"> development. It is fully extensible and works well with other libraries. Every feature can be modified or replaced to suit your unique development workflow and feature needs.</w:t>
      </w:r>
      <w:r>
        <w:t xml:space="preserve"> AngularJS follows MVC and </w:t>
      </w:r>
      <w:r w:rsidRPr="007A6697">
        <w:lastRenderedPageBreak/>
        <w:t>MVVM</w:t>
      </w:r>
      <w:r>
        <w:t xml:space="preserve"> architectural pattern which makes single page application easy to develop and maintain. Follow</w:t>
      </w:r>
      <w:r w:rsidR="00003F92">
        <w:t>ing</w:t>
      </w:r>
      <w:r>
        <w:t xml:space="preserve"> are some of the </w:t>
      </w:r>
      <w:r w:rsidR="00003F92">
        <w:t xml:space="preserve">other </w:t>
      </w:r>
      <w:r>
        <w:t xml:space="preserve">libraries </w:t>
      </w:r>
      <w:r w:rsidR="00003F92">
        <w:t xml:space="preserve">used to </w:t>
      </w:r>
      <w:r>
        <w:t>support AngularJS implementation in this application.</w:t>
      </w:r>
    </w:p>
    <w:p w14:paraId="565B72D9" w14:textId="25019F7E" w:rsidR="007A6697" w:rsidRDefault="007A6697" w:rsidP="007A6697">
      <w:pPr>
        <w:pStyle w:val="ListParagraph"/>
        <w:numPr>
          <w:ilvl w:val="0"/>
          <w:numId w:val="7"/>
        </w:numPr>
      </w:pPr>
      <w:r w:rsidRPr="00184853">
        <w:t>angular.min.js</w:t>
      </w:r>
      <w:r>
        <w:t xml:space="preserve"> – Core Angular library</w:t>
      </w:r>
      <w:r w:rsidR="00CF406D">
        <w:t>.</w:t>
      </w:r>
    </w:p>
    <w:p w14:paraId="28850E39" w14:textId="0A83DC54" w:rsidR="00CF406D" w:rsidRDefault="00CF406D" w:rsidP="00D64B8C">
      <w:pPr>
        <w:pStyle w:val="ListParagraph"/>
        <w:numPr>
          <w:ilvl w:val="0"/>
          <w:numId w:val="7"/>
        </w:numPr>
      </w:pPr>
      <w:r w:rsidRPr="00184853">
        <w:t>Angular-ui-router.min.js</w:t>
      </w:r>
      <w:r w:rsidR="007A6697">
        <w:t xml:space="preserve"> – Angular Router library</w:t>
      </w:r>
      <w:r>
        <w:t>.</w:t>
      </w:r>
    </w:p>
    <w:p w14:paraId="2AF50634" w14:textId="3E962546" w:rsidR="00CF406D" w:rsidRDefault="00CF406D" w:rsidP="00D64B8C">
      <w:pPr>
        <w:pStyle w:val="ListParagraph"/>
        <w:numPr>
          <w:ilvl w:val="0"/>
          <w:numId w:val="7"/>
        </w:numPr>
      </w:pPr>
      <w:r w:rsidRPr="00184853">
        <w:t>Angular-datamaps.js</w:t>
      </w:r>
      <w:r>
        <w:t xml:space="preserve"> – Library for geo JSON graph.</w:t>
      </w:r>
    </w:p>
    <w:p w14:paraId="36604850" w14:textId="7F929F90" w:rsidR="007A6697" w:rsidRDefault="00CF406D" w:rsidP="007A6697">
      <w:pPr>
        <w:pStyle w:val="ListParagraph"/>
        <w:numPr>
          <w:ilvl w:val="0"/>
          <w:numId w:val="7"/>
        </w:numPr>
      </w:pPr>
      <w:r w:rsidRPr="00184853">
        <w:t>topojson.min.js</w:t>
      </w:r>
      <w:r>
        <w:t xml:space="preserve"> – Supporting library for USA states and topo graphic data.</w:t>
      </w:r>
    </w:p>
    <w:p w14:paraId="7F97D9FC" w14:textId="5BED34C6" w:rsidR="00CF406D" w:rsidRDefault="00CF406D" w:rsidP="007A6697">
      <w:pPr>
        <w:pStyle w:val="ListParagraph"/>
        <w:numPr>
          <w:ilvl w:val="0"/>
          <w:numId w:val="7"/>
        </w:numPr>
      </w:pPr>
      <w:r w:rsidRPr="00184853">
        <w:t>datamaps.all.js</w:t>
      </w:r>
      <w:r>
        <w:t xml:space="preserve"> – Supporting library for USA states and topo graphic data.</w:t>
      </w:r>
    </w:p>
    <w:p w14:paraId="360E6486" w14:textId="2BB12BB8" w:rsidR="00CF406D" w:rsidRDefault="009751CB" w:rsidP="007A6697">
      <w:pPr>
        <w:pStyle w:val="ListParagraph"/>
        <w:numPr>
          <w:ilvl w:val="0"/>
          <w:numId w:val="7"/>
        </w:numPr>
      </w:pPr>
      <w:r w:rsidRPr="00184853">
        <w:t>dirPagination.js</w:t>
      </w:r>
      <w:r w:rsidR="00BF4D57">
        <w:t xml:space="preserve"> – Re-usable angular directive for pagination.</w:t>
      </w:r>
    </w:p>
    <w:p w14:paraId="7B6D28FC" w14:textId="77F3F67C" w:rsidR="009751CB" w:rsidRDefault="00BF4D57" w:rsidP="007A6697">
      <w:pPr>
        <w:pStyle w:val="ListParagraph"/>
        <w:numPr>
          <w:ilvl w:val="0"/>
          <w:numId w:val="7"/>
        </w:numPr>
      </w:pPr>
      <w:r w:rsidRPr="00184853">
        <w:t>Underscore-min.js</w:t>
      </w:r>
      <w:r>
        <w:t xml:space="preserve"> – Re-usable angular directive for drop down.</w:t>
      </w:r>
    </w:p>
    <w:p w14:paraId="498C91E8" w14:textId="25C5E826" w:rsidR="009751CB" w:rsidRDefault="00BF4D57" w:rsidP="007A6697">
      <w:pPr>
        <w:pStyle w:val="ListParagraph"/>
        <w:numPr>
          <w:ilvl w:val="0"/>
          <w:numId w:val="7"/>
        </w:numPr>
      </w:pPr>
      <w:r w:rsidRPr="00184853">
        <w:t>Ui-tree.js</w:t>
      </w:r>
      <w:r>
        <w:t xml:space="preserve"> – Re-usable angular directive for the drop down with tree structure.</w:t>
      </w:r>
    </w:p>
    <w:p w14:paraId="376624C6" w14:textId="290C9B73" w:rsidR="009751CB" w:rsidRDefault="009751CB" w:rsidP="007A6697">
      <w:pPr>
        <w:pStyle w:val="ListParagraph"/>
        <w:numPr>
          <w:ilvl w:val="0"/>
          <w:numId w:val="7"/>
        </w:numPr>
      </w:pPr>
      <w:r w:rsidRPr="00184853">
        <w:t>HierarchyNodeService.js</w:t>
      </w:r>
      <w:r w:rsidR="00BF4D57">
        <w:t xml:space="preserve"> – Re-usable service component for drop down and tables</w:t>
      </w:r>
    </w:p>
    <w:p w14:paraId="33896B2E" w14:textId="0620B653" w:rsidR="009751CB" w:rsidRDefault="009751CB" w:rsidP="007A6697">
      <w:pPr>
        <w:pStyle w:val="ListParagraph"/>
        <w:numPr>
          <w:ilvl w:val="0"/>
          <w:numId w:val="7"/>
        </w:numPr>
      </w:pPr>
      <w:r w:rsidRPr="00184853">
        <w:t>hierarchySearch.js</w:t>
      </w:r>
      <w:r w:rsidR="00BF4D57">
        <w:t xml:space="preserve"> – Re-usable directive for the search service.</w:t>
      </w:r>
    </w:p>
    <w:p w14:paraId="03E14D2F" w14:textId="79DEBD4B" w:rsidR="009751CB" w:rsidRDefault="009751CB" w:rsidP="007A6697">
      <w:pPr>
        <w:pStyle w:val="ListParagraph"/>
        <w:numPr>
          <w:ilvl w:val="0"/>
          <w:numId w:val="7"/>
        </w:numPr>
      </w:pPr>
      <w:r w:rsidRPr="00184853">
        <w:t>moment.js</w:t>
      </w:r>
      <w:r w:rsidR="00BF4D57">
        <w:t xml:space="preserve"> – Re-usable date library. </w:t>
      </w:r>
    </w:p>
    <w:p w14:paraId="1604885E" w14:textId="55970412" w:rsidR="00875E6A" w:rsidRDefault="00BF4D57" w:rsidP="00D64B8C">
      <w:pPr>
        <w:pStyle w:val="ListParagraph"/>
        <w:numPr>
          <w:ilvl w:val="0"/>
          <w:numId w:val="7"/>
        </w:numPr>
      </w:pPr>
      <w:r w:rsidRPr="00BF4D57">
        <w:t>Moment-fquarter.js</w:t>
      </w:r>
      <w:r>
        <w:t xml:space="preserve"> – Supporting library for moment.js.</w:t>
      </w:r>
    </w:p>
    <w:p w14:paraId="438A1309" w14:textId="079D8B63" w:rsidR="00F65B6C" w:rsidRDefault="00DC7234" w:rsidP="00DC7234">
      <w:pPr>
        <w:pStyle w:val="ListParagraph"/>
        <w:numPr>
          <w:ilvl w:val="0"/>
          <w:numId w:val="7"/>
        </w:numPr>
      </w:pPr>
      <w:r w:rsidRPr="00DC7234">
        <w:t>bootstrap.js</w:t>
      </w:r>
      <w:r>
        <w:t xml:space="preserve"> – Required Library for bootstrap CSS. </w:t>
      </w:r>
    </w:p>
    <w:p w14:paraId="7F7005DA" w14:textId="48EBE08D" w:rsidR="00DC7234" w:rsidRDefault="00DC7234" w:rsidP="00DC7234">
      <w:pPr>
        <w:pStyle w:val="ListParagraph"/>
        <w:numPr>
          <w:ilvl w:val="0"/>
          <w:numId w:val="7"/>
        </w:numPr>
      </w:pPr>
      <w:r w:rsidRPr="00DC7234">
        <w:t>Ui-bootstrap-tpls-2.5.0.js</w:t>
      </w:r>
      <w:r>
        <w:t xml:space="preserve"> – Templates for UI bootstrap css elements.</w:t>
      </w:r>
    </w:p>
    <w:p w14:paraId="06254511" w14:textId="743DFC77" w:rsidR="00DC7234" w:rsidRDefault="00DC7234" w:rsidP="00DC7234">
      <w:pPr>
        <w:pStyle w:val="ListParagraph"/>
        <w:numPr>
          <w:ilvl w:val="0"/>
          <w:numId w:val="7"/>
        </w:numPr>
      </w:pPr>
      <w:r w:rsidRPr="00DC7234">
        <w:t>Angularjs-dropdown-multiselect.min.js</w:t>
      </w:r>
      <w:r>
        <w:t xml:space="preserve"> – Re-usable directive for multi-select dropdowns.</w:t>
      </w:r>
    </w:p>
    <w:p w14:paraId="42AEC772" w14:textId="018F9E7C" w:rsidR="00DC7234" w:rsidRDefault="00DC7234" w:rsidP="00DC7234">
      <w:pPr>
        <w:pStyle w:val="ListParagraph"/>
        <w:numPr>
          <w:ilvl w:val="0"/>
          <w:numId w:val="7"/>
        </w:numPr>
      </w:pPr>
      <w:r w:rsidRPr="00DC7234">
        <w:t>daterangepicker.js</w:t>
      </w:r>
      <w:r>
        <w:t xml:space="preserve"> – Re-usable JS library for date picker calendar. </w:t>
      </w:r>
    </w:p>
    <w:p w14:paraId="78C69517" w14:textId="7AEE1263" w:rsidR="008C297A" w:rsidRDefault="008C297A" w:rsidP="008C297A">
      <w:pPr>
        <w:pStyle w:val="Heading3"/>
      </w:pPr>
      <w:bookmarkStart w:id="163" w:name="_Toc484009249"/>
      <w:r>
        <w:t>Angular MVC Design Pattern</w:t>
      </w:r>
      <w:bookmarkEnd w:id="163"/>
    </w:p>
    <w:p w14:paraId="75528CBD" w14:textId="5F750750" w:rsidR="008C297A" w:rsidRDefault="008C297A" w:rsidP="00D67333">
      <w:r>
        <w:tab/>
        <w:t xml:space="preserve">The application is designed on the basic MVC pattern as shown in the below diagram. </w:t>
      </w:r>
    </w:p>
    <w:p w14:paraId="27A67CA7" w14:textId="4F46675D" w:rsidR="008C297A" w:rsidRDefault="003A6AE6" w:rsidP="00D67333">
      <w:del w:id="164" w:author="v.pingle" w:date="2017-06-02T11:50:00Z">
        <w:r w:rsidDel="007F15A5">
          <w:rPr>
            <w:noProof/>
          </w:rPr>
          <w:lastRenderedPageBreak/>
          <w:drawing>
            <wp:inline distT="0" distB="0" distL="0" distR="0" wp14:anchorId="1228A40E" wp14:editId="7A6D575E">
              <wp:extent cx="5715000" cy="441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ularjsMVCDiagram.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4410075"/>
                      </a:xfrm>
                      <a:prstGeom prst="rect">
                        <a:avLst/>
                      </a:prstGeom>
                    </pic:spPr>
                  </pic:pic>
                </a:graphicData>
              </a:graphic>
            </wp:inline>
          </w:drawing>
        </w:r>
      </w:del>
      <w:ins w:id="165" w:author="v.pingle" w:date="2017-06-02T12:01:00Z">
        <w:r w:rsidR="007F15A5">
          <w:object w:dxaOrig="12406" w:dyaOrig="11536" w14:anchorId="67654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34.9pt" o:ole="">
              <v:imagedata r:id="rId12" o:title=""/>
            </v:shape>
            <o:OLEObject Type="Embed" ProgID="Visio.Drawing.15" ShapeID="_x0000_i1025" DrawAspect="Content" ObjectID="_1557910066" r:id="rId13"/>
          </w:object>
        </w:r>
      </w:ins>
      <w:bookmarkStart w:id="166" w:name="_GoBack"/>
      <w:bookmarkEnd w:id="166"/>
    </w:p>
    <w:p w14:paraId="588803BD" w14:textId="2FA30330" w:rsidR="003A6AE6" w:rsidRPr="008F365E" w:rsidRDefault="003A6AE6" w:rsidP="00D67333">
      <w:pPr>
        <w:rPr>
          <w:color w:val="FF0000"/>
        </w:rPr>
      </w:pPr>
      <w:r w:rsidRPr="00183E52">
        <w:rPr>
          <w:color w:val="FF0000"/>
          <w:highlight w:val="cyan"/>
          <w:rPrChange w:id="167" w:author="Mike Thacker" w:date="2017-06-01T16:02:00Z">
            <w:rPr>
              <w:color w:val="FF0000"/>
            </w:rPr>
          </w:rPrChange>
        </w:rPr>
        <w:t xml:space="preserve">Note: Need to draw </w:t>
      </w:r>
      <w:r w:rsidR="0008488E" w:rsidRPr="00183E52">
        <w:rPr>
          <w:color w:val="FF0000"/>
          <w:highlight w:val="cyan"/>
          <w:rPrChange w:id="168" w:author="Mike Thacker" w:date="2017-06-01T16:02:00Z">
            <w:rPr>
              <w:color w:val="FF0000"/>
            </w:rPr>
          </w:rPrChange>
        </w:rPr>
        <w:t>detail</w:t>
      </w:r>
      <w:r w:rsidR="008F365E" w:rsidRPr="00183E52">
        <w:rPr>
          <w:color w:val="FF0000"/>
          <w:highlight w:val="cyan"/>
          <w:rPrChange w:id="169" w:author="Mike Thacker" w:date="2017-06-01T16:02:00Z">
            <w:rPr>
              <w:color w:val="FF0000"/>
            </w:rPr>
          </w:rPrChange>
        </w:rPr>
        <w:t xml:space="preserve"> diagram and add explanation of each layers.</w:t>
      </w:r>
      <w:r w:rsidR="0008488E" w:rsidRPr="00183E52">
        <w:rPr>
          <w:color w:val="FF0000"/>
          <w:highlight w:val="cyan"/>
          <w:rPrChange w:id="170" w:author="Mike Thacker" w:date="2017-06-01T16:02:00Z">
            <w:rPr>
              <w:color w:val="FF0000"/>
            </w:rPr>
          </w:rPrChange>
        </w:rPr>
        <w:t xml:space="preserve"> This is currently taken from Web.</w:t>
      </w:r>
      <w:r w:rsidR="0008488E">
        <w:rPr>
          <w:color w:val="FF0000"/>
        </w:rPr>
        <w:t xml:space="preserve"> </w:t>
      </w:r>
    </w:p>
    <w:p w14:paraId="17778526" w14:textId="6A1201C0" w:rsidR="002F5FB8" w:rsidRDefault="002F5FB8" w:rsidP="00D953C6">
      <w:pPr>
        <w:pStyle w:val="Heading2"/>
      </w:pPr>
      <w:bookmarkStart w:id="171" w:name="_Toc484009250"/>
      <w:r>
        <w:t xml:space="preserve">UI </w:t>
      </w:r>
      <w:r w:rsidR="008F365E">
        <w:t>Layouts</w:t>
      </w:r>
      <w:bookmarkEnd w:id="171"/>
    </w:p>
    <w:p w14:paraId="6E23FA13" w14:textId="57A3CD09" w:rsidR="008F365E" w:rsidRDefault="008F365E" w:rsidP="008F365E">
      <w:r>
        <w:t>Appbuilder provides a built-in layouts for organizing the UI widgets. Appbuilder layout consists of following components.</w:t>
      </w:r>
    </w:p>
    <w:p w14:paraId="41FDAFDB" w14:textId="1E93224A" w:rsidR="008F365E" w:rsidRPr="008F365E" w:rsidRDefault="008F365E" w:rsidP="008F365E">
      <w:pPr>
        <w:pStyle w:val="Heading4"/>
      </w:pPr>
      <w:r>
        <w:t xml:space="preserve">Pages </w:t>
      </w:r>
    </w:p>
    <w:p w14:paraId="473386AF" w14:textId="66A83E70" w:rsidR="000920D4" w:rsidRDefault="008F365E" w:rsidP="00C82184">
      <w:r>
        <w:t>Pages can be created in the Appbuilder using page creation task.</w:t>
      </w:r>
    </w:p>
    <w:p w14:paraId="3D72580A" w14:textId="7248799C" w:rsidR="008F365E" w:rsidRDefault="001F5890" w:rsidP="001F5890">
      <w:pPr>
        <w:pStyle w:val="Heading4"/>
      </w:pPr>
      <w:r>
        <w:t>Widgets</w:t>
      </w:r>
    </w:p>
    <w:p w14:paraId="46D19B88" w14:textId="14FF83E8" w:rsidR="001F5890" w:rsidRDefault="001F5890" w:rsidP="00C82184">
      <w:r>
        <w:t xml:space="preserve">Widgets are used to display information to the end user on an application page. Widgets can be created using create widget task. </w:t>
      </w:r>
      <w:r w:rsidR="007E0F3F">
        <w:t xml:space="preserve">Widgets are created on per page basis. Due to this limitation, we have used angular which allows us to build re-usable components which can be used across number of pages. </w:t>
      </w:r>
    </w:p>
    <w:p w14:paraId="7469AC2F" w14:textId="7C8212A4" w:rsidR="007E0F3F" w:rsidRDefault="007E0F3F" w:rsidP="007E0F3F">
      <w:pPr>
        <w:pStyle w:val="Heading4"/>
      </w:pPr>
      <w:r>
        <w:lastRenderedPageBreak/>
        <w:t>Page Layout</w:t>
      </w:r>
    </w:p>
    <w:p w14:paraId="4E81B876" w14:textId="77777777" w:rsidR="00997DB2" w:rsidRDefault="007E0F3F" w:rsidP="00C82184">
      <w:r>
        <w:t xml:space="preserve">Page layout option is used to pre-select the organization of widgets in rows and columns. </w:t>
      </w:r>
      <w:r w:rsidR="00997DB2">
        <w:t>There are multiple layout options available to choose from, but for this application a single row layout is used as angular and bootstrap renders all views using SPA technique.</w:t>
      </w:r>
    </w:p>
    <w:p w14:paraId="29742670" w14:textId="216455CC" w:rsidR="007E0F3F" w:rsidRDefault="00596F59" w:rsidP="00596F59">
      <w:pPr>
        <w:pStyle w:val="Heading4"/>
      </w:pPr>
      <w:r>
        <w:t>Display</w:t>
      </w:r>
    </w:p>
    <w:p w14:paraId="493F6DCE" w14:textId="39F9CCC3" w:rsidR="00596F59" w:rsidRDefault="00596F59" w:rsidP="00596F59">
      <w:r>
        <w:t xml:space="preserve">Display option in the settings section of Appbuilder is used to set the header, header meta-data attributes, navigation, footer, custom JavaScript includes and CSS. </w:t>
      </w:r>
    </w:p>
    <w:p w14:paraId="3E725095" w14:textId="65E63E3B" w:rsidR="007A75D5" w:rsidRPr="007A75D5" w:rsidRDefault="007A75D5" w:rsidP="007A75D5">
      <w:pPr>
        <w:pStyle w:val="Heading2"/>
        <w:rPr>
          <w:rFonts w:eastAsiaTheme="minorHAnsi"/>
        </w:rPr>
      </w:pPr>
      <w:bookmarkStart w:id="172" w:name="_Toc484009251"/>
      <w:r w:rsidRPr="007A75D5">
        <w:rPr>
          <w:rFonts w:eastAsiaTheme="minorHAnsi"/>
        </w:rPr>
        <w:t>Application Components</w:t>
      </w:r>
      <w:bookmarkEnd w:id="172"/>
    </w:p>
    <w:p w14:paraId="2EBB6389" w14:textId="6F22309F" w:rsidR="007A75D5" w:rsidRDefault="007A75D5" w:rsidP="00596F59">
      <w:r w:rsidRPr="007A75D5">
        <w:t xml:space="preserve">A </w:t>
      </w:r>
      <w:r>
        <w:t>billing insight application is designed and developed using the above artifacts. Following are the details of each components organized in the form of page views and widgets.</w:t>
      </w:r>
      <w:r w:rsidR="00155015">
        <w:t xml:space="preserve"> The master angular application module wexdashboard is loaded and initialized</w:t>
      </w:r>
      <w:r w:rsidR="00052BD2">
        <w:t xml:space="preserve"> only once for the application, each page can add or remove the components from this app module as on needed basis. </w:t>
      </w:r>
    </w:p>
    <w:p w14:paraId="7BE0B59F" w14:textId="6E50F7A9" w:rsidR="007A75D5" w:rsidRPr="007A75D5" w:rsidRDefault="007A75D5" w:rsidP="007A75D5">
      <w:pPr>
        <w:pStyle w:val="Heading3"/>
        <w:rPr>
          <w:rFonts w:asciiTheme="minorHAnsi" w:eastAsiaTheme="minorHAnsi" w:hAnsiTheme="minorHAnsi" w:cstheme="minorBidi"/>
          <w:color w:val="auto"/>
          <w:sz w:val="22"/>
          <w:szCs w:val="22"/>
        </w:rPr>
      </w:pPr>
      <w:bookmarkStart w:id="173" w:name="_Toc484009252"/>
      <w:r w:rsidRPr="007A75D5">
        <w:t>Navigation</w:t>
      </w:r>
      <w:r w:rsidR="007C10A3">
        <w:t xml:space="preserve"> Widgets</w:t>
      </w:r>
      <w:bookmarkEnd w:id="173"/>
    </w:p>
    <w:p w14:paraId="0FF8161D" w14:textId="24A2C3F0" w:rsidR="001F5890" w:rsidRDefault="007A75D5" w:rsidP="00C82184">
      <w:r>
        <w:t xml:space="preserve">A common navigation </w:t>
      </w:r>
      <w:r w:rsidR="007C10A3">
        <w:t xml:space="preserve">widget contains the top header portion which allows users to navigation from one page to other. Currently the application supports </w:t>
      </w:r>
      <w:r w:rsidR="000C68BD">
        <w:t xml:space="preserve">the below listed </w:t>
      </w:r>
      <w:r w:rsidR="007C10A3">
        <w:t>header links. There are multiple sub-tabs on each page which are link controlled by the tab components and they are not part of the navigation widget.</w:t>
      </w:r>
      <w:r w:rsidR="00E50554">
        <w:t xml:space="preserve"> This navigation component contains standard html/css and JS code. Read the code under navigation widget for further details.</w:t>
      </w:r>
    </w:p>
    <w:p w14:paraId="0E7584B3" w14:textId="0DDECAD8" w:rsidR="007C10A3" w:rsidRDefault="007C10A3" w:rsidP="007C10A3">
      <w:pPr>
        <w:pStyle w:val="ListParagraph"/>
        <w:numPr>
          <w:ilvl w:val="0"/>
          <w:numId w:val="8"/>
        </w:numPr>
      </w:pPr>
      <w:r>
        <w:t>Home</w:t>
      </w:r>
    </w:p>
    <w:p w14:paraId="2D14B133" w14:textId="431BBA72" w:rsidR="007C10A3" w:rsidRDefault="007C10A3" w:rsidP="007C10A3">
      <w:pPr>
        <w:pStyle w:val="ListParagraph"/>
        <w:numPr>
          <w:ilvl w:val="0"/>
          <w:numId w:val="8"/>
        </w:numPr>
      </w:pPr>
      <w:r>
        <w:t>Invoices</w:t>
      </w:r>
    </w:p>
    <w:p w14:paraId="371887BA" w14:textId="536544DB" w:rsidR="007C10A3" w:rsidRDefault="007C10A3" w:rsidP="007C10A3">
      <w:pPr>
        <w:pStyle w:val="ListParagraph"/>
        <w:numPr>
          <w:ilvl w:val="0"/>
          <w:numId w:val="8"/>
        </w:numPr>
      </w:pPr>
      <w:r>
        <w:t>Firms</w:t>
      </w:r>
    </w:p>
    <w:p w14:paraId="19CC7305" w14:textId="6D8B23CD" w:rsidR="007C10A3" w:rsidRDefault="007C10A3" w:rsidP="007C10A3">
      <w:pPr>
        <w:pStyle w:val="ListParagraph"/>
        <w:numPr>
          <w:ilvl w:val="0"/>
          <w:numId w:val="8"/>
        </w:numPr>
      </w:pPr>
      <w:r>
        <w:t>Matter</w:t>
      </w:r>
    </w:p>
    <w:p w14:paraId="3E160358" w14:textId="4FBBAE2D" w:rsidR="007C10A3" w:rsidRDefault="007C10A3" w:rsidP="00E50554">
      <w:pPr>
        <w:pStyle w:val="ListParagraph"/>
        <w:numPr>
          <w:ilvl w:val="0"/>
          <w:numId w:val="8"/>
        </w:numPr>
        <w:jc w:val="both"/>
      </w:pPr>
      <w:r>
        <w:t>Team</w:t>
      </w:r>
    </w:p>
    <w:p w14:paraId="461050C8" w14:textId="0E9C5AA1" w:rsidR="00EA51D2" w:rsidRDefault="00EA51D2" w:rsidP="00EA51D2">
      <w:pPr>
        <w:pStyle w:val="ListParagraph"/>
        <w:numPr>
          <w:ilvl w:val="0"/>
          <w:numId w:val="8"/>
        </w:numPr>
        <w:jc w:val="both"/>
      </w:pPr>
      <w:r>
        <w:t>Analysis</w:t>
      </w:r>
    </w:p>
    <w:p w14:paraId="52FD081E" w14:textId="502D47A1" w:rsidR="00182E24" w:rsidRDefault="00182E24" w:rsidP="00182E24">
      <w:pPr>
        <w:pStyle w:val="Heading3"/>
      </w:pPr>
      <w:bookmarkStart w:id="174" w:name="_Toc484009253"/>
      <w:r>
        <w:t>Dashboard/Home View</w:t>
      </w:r>
      <w:bookmarkEnd w:id="174"/>
    </w:p>
    <w:p w14:paraId="2E32F904" w14:textId="77777777" w:rsidR="00440FD2" w:rsidRDefault="00182E24" w:rsidP="00440FD2">
      <w:r>
        <w:t>Dashboard/Home page view is the first page user lands on after login. Th</w:t>
      </w:r>
      <w:r w:rsidR="00EA51D2">
        <w:t>e</w:t>
      </w:r>
      <w:r>
        <w:t xml:space="preserve"> page consists of </w:t>
      </w:r>
      <w:r w:rsidR="00EA51D2">
        <w:t xml:space="preserve">two widgets </w:t>
      </w:r>
      <w:r>
        <w:t xml:space="preserve">as listed below. </w:t>
      </w:r>
      <w:r w:rsidR="00440FD2">
        <w:t>Refer to the functional specification document for details on the prototype and requirements.</w:t>
      </w:r>
    </w:p>
    <w:p w14:paraId="46EC7122" w14:textId="16056FBC" w:rsidR="00EA51D2" w:rsidRDefault="00EA51D2" w:rsidP="00EA51D2">
      <w:pPr>
        <w:pStyle w:val="Heading4"/>
      </w:pPr>
      <w:r>
        <w:t>Dashboard Styles/HTML</w:t>
      </w:r>
    </w:p>
    <w:p w14:paraId="219A30A3" w14:textId="6E4BCA73" w:rsidR="00EA51D2" w:rsidRDefault="00BA2F25" w:rsidP="00EA51D2">
      <w:pPr>
        <w:rPr>
          <w:b/>
        </w:rPr>
      </w:pPr>
      <w:r>
        <w:t xml:space="preserve">This widget contains the custom styles and html specific to dashboard view. The dashboard </w:t>
      </w:r>
      <w:r w:rsidR="002C1296">
        <w:t xml:space="preserve">template </w:t>
      </w:r>
      <w:r>
        <w:t xml:space="preserve">html </w:t>
      </w:r>
      <w:r w:rsidR="002C1296">
        <w:t xml:space="preserve">file is located on the server </w:t>
      </w:r>
      <w:r w:rsidR="0081234D">
        <w:t>in the folder</w:t>
      </w:r>
      <w:r w:rsidR="002C1296">
        <w:t xml:space="preserve"> </w:t>
      </w:r>
      <w:r w:rsidR="002C1296" w:rsidRPr="002C1296">
        <w:rPr>
          <w:b/>
        </w:rPr>
        <w:t>/opt/ibm/WEX/AppBuilder/wlp/usr/servers/AppBuilder/apps/AppBuilder/dashapp/src/</w:t>
      </w:r>
      <w:r w:rsidR="002C1296">
        <w:rPr>
          <w:b/>
        </w:rPr>
        <w:t>views/dashboard/</w:t>
      </w:r>
      <w:r w:rsidR="002C1296" w:rsidRPr="002C1296">
        <w:rPr>
          <w:b/>
        </w:rPr>
        <w:t>dashboardview</w:t>
      </w:r>
      <w:r w:rsidR="002C1296">
        <w:rPr>
          <w:b/>
        </w:rPr>
        <w:t>.html</w:t>
      </w:r>
    </w:p>
    <w:p w14:paraId="550976E3" w14:textId="0190508E" w:rsidR="004050CC" w:rsidRDefault="00EA51D2" w:rsidP="00EA51D2">
      <w:pPr>
        <w:pStyle w:val="Heading4"/>
      </w:pPr>
      <w:r>
        <w:t>Dashboard Script</w:t>
      </w:r>
    </w:p>
    <w:p w14:paraId="4FF1DED3" w14:textId="1B342A68" w:rsidR="005C1B3B" w:rsidRDefault="0081234D" w:rsidP="005C1B3B">
      <w:pPr>
        <w:rPr>
          <w:b/>
        </w:rPr>
      </w:pPr>
      <w:r>
        <w:t xml:space="preserve">This widget contains the custom JavaScript required to render the dashboard view consisting of components USA/State and County </w:t>
      </w:r>
      <w:r w:rsidRPr="0081234D">
        <w:t>choropleth</w:t>
      </w:r>
      <w:r>
        <w:t xml:space="preserve">, </w:t>
      </w:r>
      <w:r w:rsidR="000B0DAD">
        <w:t>bar graph, horizontal bar graph and tables</w:t>
      </w:r>
      <w:r>
        <w:t xml:space="preserve">. The script file is located on the server in the folder </w:t>
      </w:r>
      <w:r w:rsidRPr="002C1296">
        <w:rPr>
          <w:b/>
        </w:rPr>
        <w:t>/opt/ibm/WEX/AppBuilder/wlp/usr/servers/AppBuilder/apps/AppBuilder/dashapp/src/</w:t>
      </w:r>
      <w:r>
        <w:rPr>
          <w:b/>
        </w:rPr>
        <w:t>views/dashboard/dashboardapp.js</w:t>
      </w:r>
      <w:r w:rsidR="00727A71">
        <w:rPr>
          <w:b/>
        </w:rPr>
        <w:t xml:space="preserve"> </w:t>
      </w:r>
      <w:r w:rsidR="00727A71" w:rsidRPr="00727A71">
        <w:t xml:space="preserve">and </w:t>
      </w:r>
      <w:r w:rsidR="00727A71">
        <w:t>included in</w:t>
      </w:r>
      <w:r w:rsidR="00727A71" w:rsidRPr="00727A71">
        <w:t xml:space="preserve"> the widget</w:t>
      </w:r>
      <w:r w:rsidR="00727A71">
        <w:t xml:space="preserve">. </w:t>
      </w:r>
    </w:p>
    <w:p w14:paraId="3BCDC616" w14:textId="4092D9A1" w:rsidR="00155015" w:rsidRPr="00440FD2" w:rsidRDefault="00155015" w:rsidP="00440FD2">
      <w:pPr>
        <w:pStyle w:val="Heading5"/>
      </w:pPr>
      <w:r w:rsidRPr="00440FD2">
        <w:lastRenderedPageBreak/>
        <w:t>MainController</w:t>
      </w:r>
    </w:p>
    <w:p w14:paraId="1685A8AF" w14:textId="667A6D5A" w:rsidR="008A750C" w:rsidRPr="008A750C" w:rsidRDefault="008A750C" w:rsidP="008A750C">
      <w:r>
        <w:t>MainController is r</w:t>
      </w:r>
      <w:r w:rsidR="00C91BAD">
        <w:t xml:space="preserve">esponsible for initializing the scope </w:t>
      </w:r>
      <w:r w:rsidR="00C6705E">
        <w:t>object.</w:t>
      </w:r>
      <w:r w:rsidR="00C91BAD">
        <w:t xml:space="preserve"> </w:t>
      </w:r>
      <w:r w:rsidR="00C6705E">
        <w:t xml:space="preserve">It contains various </w:t>
      </w:r>
      <w:r w:rsidR="00C91BAD">
        <w:t xml:space="preserve">method to call services and directives to create the </w:t>
      </w:r>
      <w:r w:rsidR="00C6705E">
        <w:t xml:space="preserve">two way data binding for the </w:t>
      </w:r>
      <w:del w:id="175" w:author="Mike Thacker" w:date="2017-06-01T16:03:00Z">
        <w:r w:rsidR="00C6705E" w:rsidDel="00713405">
          <w:delText xml:space="preserve">Html </w:delText>
        </w:r>
      </w:del>
      <w:ins w:id="176" w:author="Mike Thacker" w:date="2017-06-01T16:03:00Z">
        <w:r w:rsidR="00713405">
          <w:t xml:space="preserve">HTML </w:t>
        </w:r>
      </w:ins>
      <w:r w:rsidR="00C91BAD">
        <w:t xml:space="preserve">components. </w:t>
      </w:r>
    </w:p>
    <w:p w14:paraId="4DE326DD" w14:textId="56BE3593" w:rsidR="005C1B3B" w:rsidRDefault="005C1B3B" w:rsidP="005C1B3B">
      <w:pPr>
        <w:pStyle w:val="Heading5"/>
      </w:pPr>
      <w:r>
        <w:t>Service</w:t>
      </w:r>
    </w:p>
    <w:p w14:paraId="72770358" w14:textId="77777777" w:rsidR="00927ADA" w:rsidRDefault="00393E7F" w:rsidP="00927ADA">
      <w:r w:rsidRPr="00393E7F">
        <w:t>DataService</w:t>
      </w:r>
      <w:r w:rsidR="00C6705E">
        <w:t xml:space="preserve"> is responsible for retrieving the backend data </w:t>
      </w:r>
      <w:r>
        <w:t xml:space="preserve">asynchronously by invoking the </w:t>
      </w:r>
      <w:r w:rsidR="00927ADA">
        <w:t xml:space="preserve">following </w:t>
      </w:r>
      <w:r>
        <w:t>endpoints</w:t>
      </w:r>
      <w:r w:rsidR="00927ADA">
        <w:t>.</w:t>
      </w:r>
    </w:p>
    <w:p w14:paraId="604A39F3" w14:textId="16AA17FA" w:rsidR="00927ADA" w:rsidRDefault="00393E7F" w:rsidP="00927ADA">
      <w:pPr>
        <w:pStyle w:val="ListParagraph"/>
        <w:numPr>
          <w:ilvl w:val="0"/>
          <w:numId w:val="10"/>
        </w:numPr>
      </w:pPr>
      <w:r>
        <w:t xml:space="preserve">Dashboard </w:t>
      </w:r>
      <w:r w:rsidR="00927ADA">
        <w:t>– Retrieves the backend data related to spending/budget, hours billed, top anomalies, tracked matters and top firms.</w:t>
      </w:r>
    </w:p>
    <w:p w14:paraId="34806138" w14:textId="7A4CA301" w:rsidR="00C6705E" w:rsidRPr="00C6705E" w:rsidRDefault="00393E7F" w:rsidP="00927ADA">
      <w:pPr>
        <w:pStyle w:val="ListParagraph"/>
        <w:numPr>
          <w:ilvl w:val="0"/>
          <w:numId w:val="10"/>
        </w:numPr>
      </w:pPr>
      <w:proofErr w:type="gramStart"/>
      <w:r w:rsidRPr="00393E7F">
        <w:t>getAnomaly</w:t>
      </w:r>
      <w:proofErr w:type="gramEnd"/>
      <w:r w:rsidR="00927ADA">
        <w:t xml:space="preserve"> – Retrieves the backend data for top firm anomalies. </w:t>
      </w:r>
    </w:p>
    <w:p w14:paraId="1E56C06F" w14:textId="0A604AD2" w:rsidR="005C1B3B" w:rsidRDefault="005C1B3B" w:rsidP="005C1B3B">
      <w:pPr>
        <w:pStyle w:val="Heading5"/>
      </w:pPr>
      <w:r>
        <w:t>Directives</w:t>
      </w:r>
    </w:p>
    <w:p w14:paraId="740CC391" w14:textId="7871395D" w:rsidR="00DE1A6B" w:rsidRDefault="00393E7F" w:rsidP="002A2A2C">
      <w:r w:rsidRPr="00393E7F">
        <w:t>Dashboard contains number of directives. These directives are re-usable html elements with customized option</w:t>
      </w:r>
      <w:r>
        <w:t>s to render different datasets.</w:t>
      </w:r>
    </w:p>
    <w:p w14:paraId="480EBCE3" w14:textId="77777777" w:rsidR="00393E7F" w:rsidRDefault="00393E7F" w:rsidP="00393E7F"/>
    <w:p w14:paraId="2326C30B" w14:textId="23CF3785" w:rsidR="00393E7F" w:rsidRDefault="002F2B51" w:rsidP="002F2B51">
      <w:pPr>
        <w:pStyle w:val="ListParagraph"/>
        <w:numPr>
          <w:ilvl w:val="0"/>
          <w:numId w:val="9"/>
        </w:numPr>
      </w:pPr>
      <w:r w:rsidRPr="002F2B51">
        <w:t>Datamaps</w:t>
      </w:r>
      <w:r>
        <w:t xml:space="preserve"> – This directive is responsible for rendering the usa/state/county map. </w:t>
      </w:r>
    </w:p>
    <w:p w14:paraId="36A7D7C0" w14:textId="7A517C9E" w:rsidR="00393E7F" w:rsidRDefault="00393E7F" w:rsidP="00393E7F">
      <w:pPr>
        <w:pStyle w:val="ListParagraph"/>
        <w:numPr>
          <w:ilvl w:val="0"/>
          <w:numId w:val="9"/>
        </w:numPr>
      </w:pPr>
      <w:proofErr w:type="gramStart"/>
      <w:r w:rsidRPr="00393E7F">
        <w:t>hcBarChart</w:t>
      </w:r>
      <w:proofErr w:type="gramEnd"/>
      <w:r>
        <w:t xml:space="preserve"> – This directive is responsible for rendering vertical bar charts (spending/budget, Hours Billed and Anomalies) on dashboard widget.</w:t>
      </w:r>
    </w:p>
    <w:p w14:paraId="04D6ACA8" w14:textId="03BDAC10" w:rsidR="00393E7F" w:rsidRPr="00393E7F" w:rsidRDefault="00393E7F" w:rsidP="00393E7F">
      <w:pPr>
        <w:pStyle w:val="ListParagraph"/>
        <w:numPr>
          <w:ilvl w:val="0"/>
          <w:numId w:val="9"/>
        </w:numPr>
      </w:pPr>
      <w:proofErr w:type="gramStart"/>
      <w:r w:rsidRPr="00393E7F">
        <w:t>hcHbChart</w:t>
      </w:r>
      <w:proofErr w:type="gramEnd"/>
      <w:r>
        <w:t xml:space="preserve"> – This directive is responsible for rendering horizontal bar charts (tracked matters) on dashboard widget.</w:t>
      </w:r>
    </w:p>
    <w:p w14:paraId="0AE52FAD" w14:textId="571F9182" w:rsidR="00EA51D2" w:rsidRDefault="00EA51D2" w:rsidP="00EA51D2">
      <w:pPr>
        <w:pStyle w:val="Heading3"/>
      </w:pPr>
      <w:bookmarkStart w:id="177" w:name="_Toc484009254"/>
      <w:r>
        <w:t>Invoices View</w:t>
      </w:r>
      <w:bookmarkEnd w:id="177"/>
    </w:p>
    <w:p w14:paraId="7487CFCA" w14:textId="77777777" w:rsidR="00440FD2" w:rsidRDefault="00EA51D2" w:rsidP="00440FD2">
      <w:r>
        <w:t xml:space="preserve">This page view shows the information related to invoices. The page consists of two widgets as listed below. </w:t>
      </w:r>
      <w:r w:rsidR="00440FD2">
        <w:t>Refer to the functional specification document for details on the prototype and requirements.</w:t>
      </w:r>
    </w:p>
    <w:p w14:paraId="06162DDF" w14:textId="23808F48" w:rsidR="00EA51D2" w:rsidRDefault="00EA51D2" w:rsidP="00EA51D2">
      <w:pPr>
        <w:pStyle w:val="Heading4"/>
      </w:pPr>
      <w:r>
        <w:t>Invoices Styles/HTML</w:t>
      </w:r>
    </w:p>
    <w:p w14:paraId="1BEA7E4F" w14:textId="3C468457" w:rsidR="00EA51D2" w:rsidRPr="00EA51D2" w:rsidRDefault="00077FC2" w:rsidP="00EA51D2">
      <w:r>
        <w:t>This widget contains the custom styles and html specific to invoices view.</w:t>
      </w:r>
    </w:p>
    <w:p w14:paraId="0DFC5C51" w14:textId="482671ED" w:rsidR="00EA51D2" w:rsidRDefault="00EA51D2" w:rsidP="00EA51D2">
      <w:pPr>
        <w:pStyle w:val="Heading4"/>
      </w:pPr>
      <w:r>
        <w:t>Invoices Script</w:t>
      </w:r>
    </w:p>
    <w:p w14:paraId="5B07A91A" w14:textId="3AF1AFD0" w:rsidR="008548D4" w:rsidRDefault="008548D4" w:rsidP="008548D4">
      <w:pPr>
        <w:rPr>
          <w:b/>
        </w:rPr>
      </w:pPr>
      <w:r>
        <w:t>This widget contains the custom JavaScript required to render the invoice view consisting of components invoice lists and invoices details.</w:t>
      </w:r>
      <w:r w:rsidR="00440FD2">
        <w:t xml:space="preserve"> </w:t>
      </w:r>
      <w:r>
        <w:t xml:space="preserve">The script file is located on the server in the folder </w:t>
      </w:r>
      <w:r w:rsidRPr="002C1296">
        <w:rPr>
          <w:b/>
        </w:rPr>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sidRPr="008548D4">
        <w:rPr>
          <w:b/>
        </w:rPr>
        <w:t>invoices</w:t>
      </w:r>
      <w:r>
        <w:rPr>
          <w:b/>
        </w:rPr>
        <w:t>/invoicesapp.js</w:t>
      </w:r>
      <w:r w:rsidR="00727A71" w:rsidRPr="00727A71">
        <w:t xml:space="preserve"> and </w:t>
      </w:r>
      <w:r w:rsidR="00727A71">
        <w:t>included in</w:t>
      </w:r>
      <w:r w:rsidR="00727A71" w:rsidRPr="00727A71">
        <w:t xml:space="preserve"> the widget</w:t>
      </w:r>
      <w:r w:rsidR="00727A71">
        <w:t>.</w:t>
      </w:r>
    </w:p>
    <w:p w14:paraId="3C18949C" w14:textId="77777777" w:rsidR="005C1B3B" w:rsidRDefault="005C1B3B" w:rsidP="005C1B3B">
      <w:pPr>
        <w:pStyle w:val="Heading5"/>
      </w:pPr>
      <w:r>
        <w:t>Controller</w:t>
      </w:r>
    </w:p>
    <w:p w14:paraId="3FACF9E5" w14:textId="76341932" w:rsidR="00650A43" w:rsidRPr="008A750C" w:rsidRDefault="00650A43" w:rsidP="00650A43">
      <w:r>
        <w:t xml:space="preserve">InvoiceController is responsible for initializing the scope object. It contains various method to call services and directives to create the two way data binding for the Html components. </w:t>
      </w:r>
    </w:p>
    <w:p w14:paraId="160A07A8" w14:textId="77777777" w:rsidR="005C1B3B" w:rsidRDefault="005C1B3B" w:rsidP="005C1B3B">
      <w:pPr>
        <w:pStyle w:val="Heading5"/>
      </w:pPr>
      <w:r>
        <w:t>Service</w:t>
      </w:r>
    </w:p>
    <w:p w14:paraId="51FDEE89" w14:textId="3F975350" w:rsidR="00650A43" w:rsidRDefault="00650A43" w:rsidP="00650A43">
      <w:r w:rsidRPr="00650A43">
        <w:t xml:space="preserve">InvoiceDataService </w:t>
      </w:r>
      <w:r>
        <w:t xml:space="preserve">is responsible for retrieving the backend data asynchronously by invoking the </w:t>
      </w:r>
      <w:r w:rsidR="002F402B">
        <w:t>following endpoints</w:t>
      </w:r>
      <w:r>
        <w:t xml:space="preserve">.  </w:t>
      </w:r>
    </w:p>
    <w:p w14:paraId="7B69C6F6" w14:textId="13CB7F23" w:rsidR="00B23AAB" w:rsidRDefault="00B23AAB" w:rsidP="00B23AAB">
      <w:pPr>
        <w:pStyle w:val="ListParagraph"/>
        <w:numPr>
          <w:ilvl w:val="0"/>
          <w:numId w:val="11"/>
        </w:numPr>
      </w:pPr>
      <w:r>
        <w:t>InvoiceList – Retrieves the data from the backend for all invoices.</w:t>
      </w:r>
    </w:p>
    <w:p w14:paraId="0986CF4D" w14:textId="2B63E853" w:rsidR="00B23AAB" w:rsidRPr="00C6705E" w:rsidRDefault="00B23AAB" w:rsidP="00B23AAB">
      <w:pPr>
        <w:pStyle w:val="ListParagraph"/>
        <w:numPr>
          <w:ilvl w:val="0"/>
          <w:numId w:val="11"/>
        </w:numPr>
      </w:pPr>
      <w:r w:rsidRPr="00650A43">
        <w:t>InvoiceListItemList</w:t>
      </w:r>
      <w:r>
        <w:t xml:space="preserve"> – Retrieves the </w:t>
      </w:r>
      <w:r w:rsidR="002F402B">
        <w:t>details of each invoices and line items.</w:t>
      </w:r>
    </w:p>
    <w:p w14:paraId="19D474F3" w14:textId="77777777" w:rsidR="005C1B3B" w:rsidRDefault="005C1B3B" w:rsidP="005C1B3B">
      <w:pPr>
        <w:pStyle w:val="Heading5"/>
      </w:pPr>
      <w:r>
        <w:lastRenderedPageBreak/>
        <w:t>Directives</w:t>
      </w:r>
    </w:p>
    <w:p w14:paraId="1C7EA881" w14:textId="4F80880E" w:rsidR="00FE4309" w:rsidRDefault="00FE4309" w:rsidP="002A2A2C">
      <w:r>
        <w:t>Invoices view</w:t>
      </w:r>
      <w:r w:rsidRPr="00393E7F">
        <w:t xml:space="preserve"> contains number of directives. These directives are re-usable html elements with customized option</w:t>
      </w:r>
      <w:r>
        <w:t>s to render different datasets.</w:t>
      </w:r>
    </w:p>
    <w:p w14:paraId="7132C218" w14:textId="37A154CE" w:rsidR="00FE4309" w:rsidRPr="00BB2D55" w:rsidRDefault="00FE4309" w:rsidP="00FE4309">
      <w:pPr>
        <w:pStyle w:val="ListParagraph"/>
        <w:numPr>
          <w:ilvl w:val="0"/>
          <w:numId w:val="9"/>
        </w:numPr>
        <w:rPr>
          <w:u w:color="000000" w:themeColor="text1"/>
        </w:rPr>
      </w:pPr>
      <w:proofErr w:type="gramStart"/>
      <w:r w:rsidRPr="00BB2D55">
        <w:rPr>
          <w:u w:color="000000" w:themeColor="text1"/>
        </w:rPr>
        <w:t>dirPagination</w:t>
      </w:r>
      <w:proofErr w:type="gramEnd"/>
      <w:r w:rsidRPr="00BB2D55">
        <w:rPr>
          <w:u w:color="000000" w:themeColor="text1"/>
        </w:rPr>
        <w:t xml:space="preserve"> – This directive is responsible for rendering the pagination for the invoice list and invoice details view. </w:t>
      </w:r>
    </w:p>
    <w:p w14:paraId="4EC3731A" w14:textId="60C9A3BF" w:rsidR="00FE4309" w:rsidRDefault="00FE4309" w:rsidP="003C7ED9">
      <w:pPr>
        <w:pStyle w:val="ListParagraph"/>
        <w:numPr>
          <w:ilvl w:val="0"/>
          <w:numId w:val="9"/>
        </w:numPr>
      </w:pPr>
      <w:proofErr w:type="gramStart"/>
      <w:r w:rsidRPr="00FE4309">
        <w:t>hierarchySearch</w:t>
      </w:r>
      <w:proofErr w:type="gramEnd"/>
      <w:r>
        <w:t xml:space="preserve"> – This directive is responsible for rendering drop down filters to sort and search the invoices and invoice detail item list.</w:t>
      </w:r>
    </w:p>
    <w:p w14:paraId="3E011E69" w14:textId="62793B9F" w:rsidR="00EA51D2" w:rsidRDefault="00EA51D2" w:rsidP="00EA51D2">
      <w:pPr>
        <w:pStyle w:val="Heading3"/>
      </w:pPr>
      <w:bookmarkStart w:id="178" w:name="_Toc484009255"/>
      <w:r>
        <w:t>Firms View</w:t>
      </w:r>
      <w:bookmarkEnd w:id="178"/>
    </w:p>
    <w:p w14:paraId="4BF8892C" w14:textId="160D0C97" w:rsidR="00EA51D2" w:rsidRDefault="00EA51D2" w:rsidP="00EA51D2">
      <w:r>
        <w:t xml:space="preserve">This page view shows the information related to firms. The page consists of two widgets as listed below. </w:t>
      </w:r>
      <w:r w:rsidR="00440FD2">
        <w:t>Refer to the functional specification document for details on the prototype and requirements.</w:t>
      </w:r>
    </w:p>
    <w:p w14:paraId="18B32D76" w14:textId="7188ADCD" w:rsidR="00EA51D2" w:rsidRDefault="00EA51D2" w:rsidP="00EA51D2">
      <w:pPr>
        <w:pStyle w:val="Heading4"/>
      </w:pPr>
      <w:r>
        <w:t>Firms Styles/HTML</w:t>
      </w:r>
    </w:p>
    <w:p w14:paraId="2CE3BE7E" w14:textId="0DA8CAA2" w:rsidR="00EA51D2" w:rsidRPr="00EA51D2" w:rsidRDefault="003C7ED9" w:rsidP="00EA51D2">
      <w:r>
        <w:t>This widget contains the custom styles and html specific to firms view.</w:t>
      </w:r>
    </w:p>
    <w:p w14:paraId="380FAB36" w14:textId="3720C665" w:rsidR="00EA51D2" w:rsidRDefault="00EA51D2" w:rsidP="00EA51D2">
      <w:pPr>
        <w:pStyle w:val="Heading4"/>
      </w:pPr>
      <w:r>
        <w:t>Firms Script</w:t>
      </w:r>
    </w:p>
    <w:p w14:paraId="0EB9E2EF" w14:textId="3C5661E8" w:rsidR="00FB20F8" w:rsidRDefault="00FB20F8" w:rsidP="00FB20F8">
      <w:pPr>
        <w:rPr>
          <w:b/>
        </w:rPr>
      </w:pPr>
      <w:r>
        <w:t>This widget contains the custom JavaScript required to render the firms view consisting of components firm’s lists and firm’s details</w:t>
      </w:r>
      <w:r w:rsidR="00DC2D3E">
        <w:t xml:space="preserve">. </w:t>
      </w:r>
      <w:r>
        <w:t xml:space="preserve">The script file is located on the server in the folder </w:t>
      </w:r>
      <w:r w:rsidRPr="002C1296">
        <w:rPr>
          <w:b/>
        </w:rPr>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Pr>
          <w:b/>
        </w:rPr>
        <w:t>firms/firms.js</w:t>
      </w:r>
      <w:r w:rsidR="00727A71">
        <w:rPr>
          <w:b/>
        </w:rPr>
        <w:t xml:space="preserve"> </w:t>
      </w:r>
      <w:r w:rsidR="00727A71" w:rsidRPr="00727A71">
        <w:t xml:space="preserve">and </w:t>
      </w:r>
      <w:r w:rsidR="00727A71">
        <w:t>included in</w:t>
      </w:r>
      <w:r w:rsidR="00727A71" w:rsidRPr="00727A71">
        <w:t xml:space="preserve"> the widget</w:t>
      </w:r>
      <w:r w:rsidR="00727A71">
        <w:t>.</w:t>
      </w:r>
    </w:p>
    <w:p w14:paraId="77A20E2A" w14:textId="77777777" w:rsidR="005C1B3B" w:rsidRDefault="005C1B3B" w:rsidP="005C1B3B">
      <w:pPr>
        <w:pStyle w:val="Heading5"/>
      </w:pPr>
      <w:r>
        <w:t>Controller</w:t>
      </w:r>
    </w:p>
    <w:p w14:paraId="3B88174B" w14:textId="632CC8E6" w:rsidR="00FB20F8" w:rsidRDefault="00FB20F8" w:rsidP="00FB20F8">
      <w:r>
        <w:t xml:space="preserve">FirmsController is responsible for initializing the scope object. It contains various method to call services and directives to create the two way data binding for the Html components. </w:t>
      </w:r>
    </w:p>
    <w:p w14:paraId="002E78CC" w14:textId="5F2B146A" w:rsidR="004C3A9B" w:rsidRPr="008A750C" w:rsidRDefault="004C3A9B" w:rsidP="00FB20F8">
      <w:r w:rsidRPr="004C3A9B">
        <w:t>AccordionCtrl</w:t>
      </w:r>
      <w:r>
        <w:t xml:space="preserve"> is responsible for controlling the display of the master-detail view with accordion style. </w:t>
      </w:r>
    </w:p>
    <w:p w14:paraId="1F065EB1" w14:textId="77777777" w:rsidR="005C1B3B" w:rsidRDefault="005C1B3B" w:rsidP="005C1B3B">
      <w:pPr>
        <w:pStyle w:val="Heading5"/>
      </w:pPr>
      <w:r>
        <w:t>Service</w:t>
      </w:r>
    </w:p>
    <w:p w14:paraId="3539793A" w14:textId="77777777" w:rsidR="002F402B" w:rsidRDefault="002E426B" w:rsidP="002F402B">
      <w:r w:rsidRPr="002E426B">
        <w:t>FirmDataService</w:t>
      </w:r>
      <w:r>
        <w:t xml:space="preserve"> is responsible for retrieving the backend data asynchronously </w:t>
      </w:r>
      <w:r w:rsidR="002F402B">
        <w:t xml:space="preserve">by invoking the following endpoints.  </w:t>
      </w:r>
    </w:p>
    <w:p w14:paraId="78EC84C7" w14:textId="43E9947E" w:rsidR="002F402B" w:rsidRDefault="002F402B" w:rsidP="002F402B">
      <w:pPr>
        <w:pStyle w:val="ListParagraph"/>
        <w:numPr>
          <w:ilvl w:val="0"/>
          <w:numId w:val="11"/>
        </w:numPr>
      </w:pPr>
      <w:r>
        <w:t>Firms</w:t>
      </w:r>
      <w:r w:rsidRPr="00650A43">
        <w:t>List</w:t>
      </w:r>
      <w:r>
        <w:t xml:space="preserve"> – Retrieves the data from the backend for all firms.</w:t>
      </w:r>
    </w:p>
    <w:p w14:paraId="24AEB6EA" w14:textId="4068BE02" w:rsidR="002F402B" w:rsidRPr="00C6705E" w:rsidRDefault="002F402B" w:rsidP="002F402B">
      <w:pPr>
        <w:pStyle w:val="ListParagraph"/>
        <w:numPr>
          <w:ilvl w:val="0"/>
          <w:numId w:val="11"/>
        </w:numPr>
      </w:pPr>
      <w:r>
        <w:t>FirmsDetailsList – Retrieves the details of each firm.</w:t>
      </w:r>
    </w:p>
    <w:p w14:paraId="526B6279" w14:textId="77777777" w:rsidR="005C1B3B" w:rsidRDefault="005C1B3B" w:rsidP="005C1B3B">
      <w:pPr>
        <w:pStyle w:val="Heading5"/>
      </w:pPr>
      <w:r>
        <w:t>Directives</w:t>
      </w:r>
    </w:p>
    <w:p w14:paraId="0D4E20E1" w14:textId="3FCEF880" w:rsidR="002F402B" w:rsidRDefault="002E426B" w:rsidP="00DE4E89">
      <w:r>
        <w:t>Firms view</w:t>
      </w:r>
      <w:r w:rsidRPr="00393E7F">
        <w:t xml:space="preserve"> contains number of directives. These directives are re-usable html elements with customized option</w:t>
      </w:r>
      <w:r>
        <w:t>s to render different datasets.</w:t>
      </w:r>
    </w:p>
    <w:p w14:paraId="0220298F" w14:textId="77777777" w:rsidR="002F402B" w:rsidRPr="002F402B" w:rsidRDefault="002F402B" w:rsidP="002F402B"/>
    <w:p w14:paraId="74F20AFF" w14:textId="11295253" w:rsidR="002E426B" w:rsidRDefault="002E426B" w:rsidP="002E426B">
      <w:pPr>
        <w:pStyle w:val="ListParagraph"/>
        <w:numPr>
          <w:ilvl w:val="0"/>
          <w:numId w:val="9"/>
        </w:numPr>
      </w:pPr>
      <w:proofErr w:type="gramStart"/>
      <w:r w:rsidRPr="00FE4309">
        <w:t>dirPagination</w:t>
      </w:r>
      <w:proofErr w:type="gramEnd"/>
      <w:r>
        <w:t xml:space="preserve"> – This directive is responsible for rendering the pagination for the firms list and firm’s details view. </w:t>
      </w:r>
    </w:p>
    <w:p w14:paraId="049CBD6B" w14:textId="4798ABC4" w:rsidR="002E426B" w:rsidRDefault="002E426B" w:rsidP="002E426B">
      <w:pPr>
        <w:pStyle w:val="ListParagraph"/>
        <w:numPr>
          <w:ilvl w:val="0"/>
          <w:numId w:val="9"/>
        </w:numPr>
      </w:pPr>
      <w:proofErr w:type="gramStart"/>
      <w:r w:rsidRPr="00FE4309">
        <w:t>hierarchySearch</w:t>
      </w:r>
      <w:proofErr w:type="gramEnd"/>
      <w:r>
        <w:t xml:space="preserve"> – This directive is responsible for rendering drop down filters to sort and search the firms list and firms detail list.</w:t>
      </w:r>
    </w:p>
    <w:p w14:paraId="4702605C" w14:textId="75CB7004" w:rsidR="002E426B" w:rsidRDefault="00C75E2C" w:rsidP="002E426B">
      <w:pPr>
        <w:pStyle w:val="ListParagraph"/>
        <w:numPr>
          <w:ilvl w:val="0"/>
          <w:numId w:val="9"/>
        </w:numPr>
      </w:pPr>
      <w:r>
        <w:t>hcBarChart2 – This directive is responsible for rendering all the bar charts on firms view.</w:t>
      </w:r>
    </w:p>
    <w:p w14:paraId="516CC2BF" w14:textId="323E30D3" w:rsidR="0086175C" w:rsidRDefault="0086175C" w:rsidP="0086175C">
      <w:pPr>
        <w:pStyle w:val="ListParagraph"/>
        <w:numPr>
          <w:ilvl w:val="0"/>
          <w:numId w:val="9"/>
        </w:numPr>
      </w:pPr>
      <w:proofErr w:type="gramStart"/>
      <w:r w:rsidRPr="0086175C">
        <w:t>pfTable</w:t>
      </w:r>
      <w:proofErr w:type="gramEnd"/>
      <w:r>
        <w:t xml:space="preserve"> – This directive is responsible for ren</w:t>
      </w:r>
      <w:r w:rsidR="00B5030A">
        <w:t>dering the tables on this page.</w:t>
      </w:r>
    </w:p>
    <w:p w14:paraId="747902E8" w14:textId="0FE5ED4E" w:rsidR="00EA51D2" w:rsidRDefault="00EA51D2" w:rsidP="00EA51D2">
      <w:pPr>
        <w:pStyle w:val="Heading3"/>
      </w:pPr>
      <w:bookmarkStart w:id="179" w:name="_Toc484009256"/>
      <w:r>
        <w:lastRenderedPageBreak/>
        <w:t>Matters View</w:t>
      </w:r>
      <w:bookmarkEnd w:id="179"/>
    </w:p>
    <w:p w14:paraId="61717DA8" w14:textId="450B6FC1" w:rsidR="00EA51D2" w:rsidRDefault="00DE4E89" w:rsidP="00DE4E89">
      <w:r>
        <w:t>Matters</w:t>
      </w:r>
      <w:r w:rsidR="00EA51D2">
        <w:t xml:space="preserve"> view shows the information related to matters. The page consists of two widgets as listed below. </w:t>
      </w:r>
      <w:r w:rsidR="00440FD2">
        <w:t>Refer to the functional specification document for details on the prototype and requirements.</w:t>
      </w:r>
    </w:p>
    <w:p w14:paraId="59EE8E24" w14:textId="0259167C" w:rsidR="00EA51D2" w:rsidRDefault="00EA51D2" w:rsidP="00EA51D2">
      <w:pPr>
        <w:pStyle w:val="Heading4"/>
      </w:pPr>
      <w:r>
        <w:t>Matters Styles/HTML</w:t>
      </w:r>
    </w:p>
    <w:p w14:paraId="59D574EB" w14:textId="4B1355DB" w:rsidR="00440FD2" w:rsidRPr="00EA51D2" w:rsidRDefault="00440FD2" w:rsidP="00440FD2">
      <w:r>
        <w:t>This widget contains the custom styles and html specific to matters view.</w:t>
      </w:r>
    </w:p>
    <w:p w14:paraId="542221CA" w14:textId="44854D63" w:rsidR="00EA51D2" w:rsidRDefault="00EA51D2" w:rsidP="00EA51D2">
      <w:pPr>
        <w:pStyle w:val="Heading4"/>
      </w:pPr>
      <w:r>
        <w:t>Matters Script</w:t>
      </w:r>
    </w:p>
    <w:p w14:paraId="397B6085" w14:textId="2889C20C" w:rsidR="00440FD2" w:rsidRDefault="00440FD2" w:rsidP="00440FD2">
      <w:pPr>
        <w:rPr>
          <w:b/>
        </w:rPr>
      </w:pPr>
      <w:r>
        <w:t xml:space="preserve">This widget contains the custom JavaScript required to render the matters view consisting of components matter’s lists and matter’s details. The script file is located on the server in the folder </w:t>
      </w:r>
      <w:r w:rsidRPr="002C1296">
        <w:rPr>
          <w:b/>
        </w:rPr>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sidR="00DC2D3E">
        <w:rPr>
          <w:b/>
        </w:rPr>
        <w:t>matters</w:t>
      </w:r>
      <w:r>
        <w:rPr>
          <w:b/>
        </w:rPr>
        <w:t>/</w:t>
      </w:r>
      <w:r w:rsidR="00DC2D3E">
        <w:rPr>
          <w:b/>
        </w:rPr>
        <w:t>matters</w:t>
      </w:r>
      <w:r>
        <w:rPr>
          <w:b/>
        </w:rPr>
        <w:t>.js</w:t>
      </w:r>
      <w:r w:rsidR="00727A71">
        <w:rPr>
          <w:b/>
        </w:rPr>
        <w:t xml:space="preserve"> </w:t>
      </w:r>
      <w:r w:rsidR="00727A71" w:rsidRPr="00727A71">
        <w:t xml:space="preserve">and </w:t>
      </w:r>
      <w:r w:rsidR="00727A71">
        <w:t>included in</w:t>
      </w:r>
      <w:r w:rsidR="00727A71" w:rsidRPr="00727A71">
        <w:t xml:space="preserve"> the widget</w:t>
      </w:r>
      <w:r w:rsidR="00727A71">
        <w:t>.</w:t>
      </w:r>
    </w:p>
    <w:p w14:paraId="4D329F77" w14:textId="77777777" w:rsidR="00440FD2" w:rsidRDefault="00440FD2" w:rsidP="00440FD2">
      <w:pPr>
        <w:pStyle w:val="Heading5"/>
      </w:pPr>
      <w:r>
        <w:t>Controller</w:t>
      </w:r>
    </w:p>
    <w:p w14:paraId="2A1C6735" w14:textId="4D5EA998" w:rsidR="00440FD2" w:rsidRDefault="004C270C" w:rsidP="00440FD2">
      <w:r w:rsidRPr="004C270C">
        <w:t>MatterController</w:t>
      </w:r>
      <w:r>
        <w:t xml:space="preserve"> </w:t>
      </w:r>
      <w:r w:rsidR="00440FD2">
        <w:t xml:space="preserve">is responsible for initializing the scope object. It contains various method to call services and directives to create the two way data binding for the Html components. </w:t>
      </w:r>
    </w:p>
    <w:p w14:paraId="65ED6CDC" w14:textId="77777777" w:rsidR="00440FD2" w:rsidRDefault="00440FD2" w:rsidP="00440FD2">
      <w:pPr>
        <w:pStyle w:val="Heading5"/>
      </w:pPr>
      <w:r>
        <w:t>Service</w:t>
      </w:r>
    </w:p>
    <w:p w14:paraId="237C750D" w14:textId="2B71B526" w:rsidR="00705AAA" w:rsidRDefault="00990962" w:rsidP="00705AAA">
      <w:r w:rsidRPr="00990962">
        <w:t>MatterDataService</w:t>
      </w:r>
      <w:r w:rsidR="00440FD2">
        <w:t xml:space="preserve"> is responsible for retrieving the backend data asynchronously </w:t>
      </w:r>
      <w:r w:rsidR="00705AAA">
        <w:t xml:space="preserve">by invoking the following endpoints.  </w:t>
      </w:r>
    </w:p>
    <w:p w14:paraId="78A346AA" w14:textId="0C1576CF" w:rsidR="00705AAA" w:rsidRDefault="00705AAA" w:rsidP="00705AAA">
      <w:pPr>
        <w:pStyle w:val="ListParagraph"/>
        <w:numPr>
          <w:ilvl w:val="0"/>
          <w:numId w:val="11"/>
        </w:numPr>
      </w:pPr>
      <w:r>
        <w:t>Matters</w:t>
      </w:r>
      <w:r w:rsidRPr="00650A43">
        <w:t>List</w:t>
      </w:r>
      <w:r>
        <w:t xml:space="preserve"> – Retrieves the data from the backend for all matters.</w:t>
      </w:r>
    </w:p>
    <w:p w14:paraId="2ADAEAE2" w14:textId="2873A16E" w:rsidR="00705AAA" w:rsidRPr="00C6705E" w:rsidRDefault="00705AAA" w:rsidP="00705AAA">
      <w:pPr>
        <w:pStyle w:val="ListParagraph"/>
        <w:numPr>
          <w:ilvl w:val="0"/>
          <w:numId w:val="11"/>
        </w:numPr>
      </w:pPr>
      <w:r>
        <w:t>MattersDetails – Retrieves the details of each matter.</w:t>
      </w:r>
    </w:p>
    <w:p w14:paraId="2D98B0E4" w14:textId="77777777" w:rsidR="00440FD2" w:rsidRDefault="00440FD2" w:rsidP="00440FD2">
      <w:pPr>
        <w:pStyle w:val="Heading5"/>
      </w:pPr>
      <w:r>
        <w:t>Directives</w:t>
      </w:r>
    </w:p>
    <w:p w14:paraId="49E1F59B" w14:textId="62CB0FA9" w:rsidR="00440FD2" w:rsidRPr="002E426B" w:rsidRDefault="00990962" w:rsidP="00440FD2">
      <w:r>
        <w:t>Matters</w:t>
      </w:r>
      <w:r w:rsidR="00440FD2">
        <w:t xml:space="preserve"> view</w:t>
      </w:r>
      <w:r w:rsidR="00440FD2" w:rsidRPr="00393E7F">
        <w:t xml:space="preserve"> contains number of directives. These directives are re-usable html elements with customized option</w:t>
      </w:r>
      <w:r w:rsidR="00440FD2">
        <w:t>s to render different datasets.</w:t>
      </w:r>
    </w:p>
    <w:p w14:paraId="7C982507" w14:textId="2EBE89D8" w:rsidR="00440FD2" w:rsidRDefault="00440FD2" w:rsidP="00440FD2">
      <w:pPr>
        <w:pStyle w:val="ListParagraph"/>
        <w:numPr>
          <w:ilvl w:val="0"/>
          <w:numId w:val="9"/>
        </w:numPr>
      </w:pPr>
      <w:proofErr w:type="gramStart"/>
      <w:r w:rsidRPr="00FE4309">
        <w:t>dirPagination</w:t>
      </w:r>
      <w:proofErr w:type="gramEnd"/>
      <w:r>
        <w:t xml:space="preserve"> – This directive is responsible for rendering the pagination for the </w:t>
      </w:r>
      <w:r w:rsidR="00990962">
        <w:t>matters</w:t>
      </w:r>
      <w:r>
        <w:t xml:space="preserve"> list and </w:t>
      </w:r>
      <w:r w:rsidR="00990962">
        <w:t>matter</w:t>
      </w:r>
      <w:r>
        <w:t xml:space="preserve"> details view. </w:t>
      </w:r>
    </w:p>
    <w:p w14:paraId="73D1890E" w14:textId="28DA1B47" w:rsidR="00440FD2" w:rsidRDefault="00440FD2" w:rsidP="00440FD2">
      <w:pPr>
        <w:pStyle w:val="ListParagraph"/>
        <w:numPr>
          <w:ilvl w:val="0"/>
          <w:numId w:val="9"/>
        </w:numPr>
      </w:pPr>
      <w:proofErr w:type="gramStart"/>
      <w:r w:rsidRPr="00FE4309">
        <w:t>hierarchySearch</w:t>
      </w:r>
      <w:proofErr w:type="gramEnd"/>
      <w:r>
        <w:t xml:space="preserve"> – This directive is responsible for rendering drop down filters to sort and search the </w:t>
      </w:r>
      <w:r w:rsidR="00990962">
        <w:t>matters</w:t>
      </w:r>
      <w:r>
        <w:t xml:space="preserve"> list and </w:t>
      </w:r>
      <w:r w:rsidR="00990962">
        <w:t>matter</w:t>
      </w:r>
      <w:r>
        <w:t xml:space="preserve"> detail list.</w:t>
      </w:r>
    </w:p>
    <w:p w14:paraId="4883E6AE" w14:textId="43C5F1B4" w:rsidR="00440FD2" w:rsidRDefault="00440FD2" w:rsidP="00440FD2">
      <w:pPr>
        <w:pStyle w:val="ListParagraph"/>
        <w:numPr>
          <w:ilvl w:val="0"/>
          <w:numId w:val="9"/>
        </w:numPr>
      </w:pPr>
      <w:r>
        <w:t xml:space="preserve">hcBarChart2 – This directive is responsible for rendering all the bar charts on </w:t>
      </w:r>
      <w:r w:rsidR="00990962">
        <w:t>matter</w:t>
      </w:r>
      <w:r>
        <w:t xml:space="preserve"> view.</w:t>
      </w:r>
    </w:p>
    <w:p w14:paraId="6BDB69A6" w14:textId="09509375" w:rsidR="00990962" w:rsidRDefault="00990962" w:rsidP="00990962">
      <w:pPr>
        <w:pStyle w:val="ListParagraph"/>
        <w:numPr>
          <w:ilvl w:val="0"/>
          <w:numId w:val="9"/>
        </w:numPr>
      </w:pPr>
      <w:proofErr w:type="gramStart"/>
      <w:r>
        <w:t>hcProgressChart</w:t>
      </w:r>
      <w:proofErr w:type="gramEnd"/>
      <w:r>
        <w:t xml:space="preserve"> – This directive is responsible for rendering all the progress charts on matter view.</w:t>
      </w:r>
    </w:p>
    <w:p w14:paraId="07358026" w14:textId="77777777" w:rsidR="00440FD2" w:rsidRDefault="00440FD2" w:rsidP="00440FD2">
      <w:pPr>
        <w:pStyle w:val="ListParagraph"/>
        <w:numPr>
          <w:ilvl w:val="0"/>
          <w:numId w:val="9"/>
        </w:numPr>
      </w:pPr>
      <w:proofErr w:type="gramStart"/>
      <w:r w:rsidRPr="0086175C">
        <w:t>pfTable</w:t>
      </w:r>
      <w:proofErr w:type="gramEnd"/>
      <w:r>
        <w:t xml:space="preserve"> – This directive is responsible for rendering the tables on this page.</w:t>
      </w:r>
    </w:p>
    <w:p w14:paraId="57C07122" w14:textId="183835AF" w:rsidR="003810CC" w:rsidRDefault="003810CC" w:rsidP="003810CC">
      <w:pPr>
        <w:pStyle w:val="Heading3"/>
      </w:pPr>
      <w:bookmarkStart w:id="180" w:name="_Toc484009257"/>
      <w:r>
        <w:t>Team View</w:t>
      </w:r>
      <w:bookmarkEnd w:id="180"/>
    </w:p>
    <w:p w14:paraId="0407A9AE" w14:textId="73309E31" w:rsidR="005C1B3B" w:rsidRDefault="005E333F" w:rsidP="005E333F">
      <w:r>
        <w:t xml:space="preserve">This page view is not built yet. </w:t>
      </w:r>
    </w:p>
    <w:p w14:paraId="7DC45E0C" w14:textId="0B9790F3" w:rsidR="003810CC" w:rsidRDefault="00DE1A6B" w:rsidP="003810CC">
      <w:pPr>
        <w:pStyle w:val="Heading3"/>
      </w:pPr>
      <w:bookmarkStart w:id="181" w:name="_Toc484009258"/>
      <w:r>
        <w:t>Analysis</w:t>
      </w:r>
      <w:r w:rsidR="003810CC">
        <w:t xml:space="preserve"> View</w:t>
      </w:r>
      <w:bookmarkEnd w:id="181"/>
    </w:p>
    <w:p w14:paraId="7158F029" w14:textId="3EC170BD" w:rsidR="003810CC" w:rsidRDefault="003810CC" w:rsidP="003810CC">
      <w:r>
        <w:t xml:space="preserve">This page view </w:t>
      </w:r>
      <w:r w:rsidR="00DE1A6B">
        <w:t>allows user to select different filters and render reports using graphs</w:t>
      </w:r>
      <w:r>
        <w:t xml:space="preserve">. The page consists of two widgets as listed below. </w:t>
      </w:r>
    </w:p>
    <w:p w14:paraId="7C025432" w14:textId="3ABAF158" w:rsidR="003810CC" w:rsidRDefault="00DE1A6B" w:rsidP="003810CC">
      <w:pPr>
        <w:pStyle w:val="Heading4"/>
      </w:pPr>
      <w:r>
        <w:t>Analysis</w:t>
      </w:r>
      <w:r w:rsidR="003810CC">
        <w:t xml:space="preserve"> Styles/HTML</w:t>
      </w:r>
    </w:p>
    <w:p w14:paraId="7FE63CE6" w14:textId="326AEC7B" w:rsidR="00727A71" w:rsidRPr="00EA51D2" w:rsidRDefault="00727A71" w:rsidP="00727A71">
      <w:r>
        <w:t>This widget contains the custom styles and html specific to analysis view.</w:t>
      </w:r>
    </w:p>
    <w:p w14:paraId="1368C91C" w14:textId="0D8F97A3" w:rsidR="00727A71" w:rsidRDefault="00727A71" w:rsidP="00727A71">
      <w:pPr>
        <w:pStyle w:val="Heading4"/>
      </w:pPr>
      <w:r>
        <w:lastRenderedPageBreak/>
        <w:t>Analysis Script</w:t>
      </w:r>
    </w:p>
    <w:p w14:paraId="35F7FF07" w14:textId="595A0324" w:rsidR="00727A71" w:rsidRDefault="00727A71" w:rsidP="00727A71">
      <w:pPr>
        <w:rPr>
          <w:b/>
        </w:rPr>
      </w:pPr>
      <w:r>
        <w:t xml:space="preserve">This widget contains the custom JavaScript required to render the analysis view. The script file is located on the server in the folder </w:t>
      </w:r>
      <w:r w:rsidRPr="002C1296">
        <w:rPr>
          <w:b/>
        </w:rPr>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Pr>
          <w:b/>
        </w:rPr>
        <w:t xml:space="preserve">analysis/analysis.js </w:t>
      </w:r>
      <w:r w:rsidRPr="00727A71">
        <w:t xml:space="preserve">and also </w:t>
      </w:r>
      <w:r>
        <w:t>included in</w:t>
      </w:r>
      <w:r w:rsidRPr="00727A71">
        <w:t xml:space="preserve"> the widget</w:t>
      </w:r>
      <w:r>
        <w:t>.</w:t>
      </w:r>
    </w:p>
    <w:p w14:paraId="05FF90CE" w14:textId="77777777" w:rsidR="00727A71" w:rsidRDefault="00727A71" w:rsidP="00727A71">
      <w:pPr>
        <w:pStyle w:val="Heading5"/>
      </w:pPr>
      <w:r>
        <w:t>Controller</w:t>
      </w:r>
    </w:p>
    <w:p w14:paraId="3862D979" w14:textId="3E1FD6C1" w:rsidR="00727A71" w:rsidRDefault="005C540F" w:rsidP="00727A71">
      <w:r>
        <w:t>A</w:t>
      </w:r>
      <w:r w:rsidRPr="005C540F">
        <w:t>nalysisController</w:t>
      </w:r>
      <w:r w:rsidR="00727A71">
        <w:t xml:space="preserve"> responsible for initializing the scope object. It contains various method to call services and directives to create the two way data binding for the Html components. </w:t>
      </w:r>
    </w:p>
    <w:p w14:paraId="433DB7FF" w14:textId="77777777" w:rsidR="00727A71" w:rsidRDefault="00727A71" w:rsidP="00727A71">
      <w:pPr>
        <w:pStyle w:val="Heading5"/>
      </w:pPr>
      <w:r>
        <w:t>Service</w:t>
      </w:r>
    </w:p>
    <w:p w14:paraId="0E238609" w14:textId="77777777" w:rsidR="00F80691" w:rsidRDefault="005C540F" w:rsidP="00727A71">
      <w:r w:rsidRPr="005C540F">
        <w:t>AnalysisDataService</w:t>
      </w:r>
      <w:r>
        <w:t xml:space="preserve"> </w:t>
      </w:r>
      <w:r w:rsidR="00727A71">
        <w:t>is responsible for retrieving the backend data asynchronously by invoking the endpoints</w:t>
      </w:r>
      <w:r w:rsidR="00F80691">
        <w:t>.</w:t>
      </w:r>
    </w:p>
    <w:p w14:paraId="21F70D72" w14:textId="157D855A" w:rsidR="00F80691" w:rsidRDefault="000E64D4" w:rsidP="00F80691">
      <w:pPr>
        <w:pStyle w:val="ListParagraph"/>
        <w:numPr>
          <w:ilvl w:val="0"/>
          <w:numId w:val="12"/>
        </w:numPr>
      </w:pPr>
      <w:r>
        <w:t>AnalysisDataEndpoint</w:t>
      </w:r>
      <w:r w:rsidR="00F80691">
        <w:t xml:space="preserve"> – Retrieves the data from backend for all dropdowns.</w:t>
      </w:r>
    </w:p>
    <w:p w14:paraId="251D242A" w14:textId="4B976A58" w:rsidR="00F80691" w:rsidRDefault="005C540F" w:rsidP="00F80691">
      <w:pPr>
        <w:pStyle w:val="ListParagraph"/>
        <w:numPr>
          <w:ilvl w:val="0"/>
          <w:numId w:val="12"/>
        </w:numPr>
      </w:pPr>
      <w:r>
        <w:t>AnalysisCharts</w:t>
      </w:r>
      <w:r w:rsidR="00F80691">
        <w:t xml:space="preserve"> – Retrieves the data from backend required to render different charts.</w:t>
      </w:r>
    </w:p>
    <w:p w14:paraId="3D07C4A5" w14:textId="6B3F78F6" w:rsidR="00F80691" w:rsidRDefault="001F2C18" w:rsidP="00F80691">
      <w:pPr>
        <w:pStyle w:val="ListParagraph"/>
        <w:numPr>
          <w:ilvl w:val="0"/>
          <w:numId w:val="12"/>
        </w:numPr>
      </w:pPr>
      <w:r w:rsidRPr="001F2C18">
        <w:t>AnalysisMatterDropDown</w:t>
      </w:r>
      <w:r w:rsidR="00F80691">
        <w:t xml:space="preserve"> – Retrieves the data from backend for matters drop down.</w:t>
      </w:r>
    </w:p>
    <w:p w14:paraId="31C87E97" w14:textId="31927067" w:rsidR="00727A71" w:rsidRDefault="005C540F" w:rsidP="00F80691">
      <w:pPr>
        <w:pStyle w:val="ListParagraph"/>
        <w:numPr>
          <w:ilvl w:val="0"/>
          <w:numId w:val="12"/>
        </w:numPr>
      </w:pPr>
      <w:r>
        <w:t>getMatterChart</w:t>
      </w:r>
      <w:r w:rsidR="00F80691">
        <w:t xml:space="preserve"> – Retrieves the data from backend for matter specific table chart.</w:t>
      </w:r>
    </w:p>
    <w:p w14:paraId="175463D0" w14:textId="7AEF3297" w:rsidR="007154C3" w:rsidRDefault="007154C3" w:rsidP="00727A71">
      <w:pPr>
        <w:pStyle w:val="Heading5"/>
      </w:pPr>
      <w:r>
        <w:t>Directives</w:t>
      </w:r>
    </w:p>
    <w:p w14:paraId="524639A5" w14:textId="2324AA5A" w:rsidR="005F2781" w:rsidRPr="005F2781" w:rsidRDefault="007154C3" w:rsidP="00DE4E89">
      <w:r>
        <w:t>Analysis view</w:t>
      </w:r>
      <w:r w:rsidRPr="00393E7F">
        <w:t xml:space="preserve"> contains number of directives. These directives are re-usable html elements with customized option</w:t>
      </w:r>
      <w:r>
        <w:t>s to render different datasets.</w:t>
      </w:r>
    </w:p>
    <w:p w14:paraId="1B85E6AD" w14:textId="3EE8861E" w:rsidR="007154C3" w:rsidRPr="007154C3" w:rsidRDefault="007154C3" w:rsidP="007154C3">
      <w:pPr>
        <w:pStyle w:val="ListParagraph"/>
        <w:numPr>
          <w:ilvl w:val="0"/>
          <w:numId w:val="9"/>
        </w:numPr>
      </w:pPr>
      <w:r w:rsidRPr="000E64D4">
        <w:t xml:space="preserve">angularjs-dropdown-multiselect </w:t>
      </w:r>
      <w:r>
        <w:t xml:space="preserve">– This directive is responsible for rendering all the dropdowns on analysis view. </w:t>
      </w:r>
    </w:p>
    <w:p w14:paraId="73AD2F3C" w14:textId="323E5ABD" w:rsidR="00727A71" w:rsidRDefault="007154C3" w:rsidP="00727A71">
      <w:pPr>
        <w:pStyle w:val="Heading5"/>
      </w:pPr>
      <w:r>
        <w:t xml:space="preserve">Custom Chart </w:t>
      </w:r>
      <w:r w:rsidR="000E64D4">
        <w:t>Functions</w:t>
      </w:r>
    </w:p>
    <w:p w14:paraId="19950407" w14:textId="37016B51" w:rsidR="000E64D4" w:rsidRDefault="006E7743" w:rsidP="00DE4E89">
      <w:r>
        <w:t>Analysis</w:t>
      </w:r>
      <w:r w:rsidR="00727A71">
        <w:t xml:space="preserve"> view</w:t>
      </w:r>
      <w:r w:rsidR="00727A71" w:rsidRPr="00393E7F">
        <w:t xml:space="preserve"> contains number of </w:t>
      </w:r>
      <w:r w:rsidR="000E64D4">
        <w:t>functions to draw different charts based on the dropdown filter selection.</w:t>
      </w:r>
      <w:r w:rsidR="00727A71" w:rsidRPr="00393E7F">
        <w:t xml:space="preserve"> </w:t>
      </w:r>
      <w:r w:rsidR="000E64D4">
        <w:t xml:space="preserve">Currently there are </w:t>
      </w:r>
      <w:r>
        <w:t>three</w:t>
      </w:r>
      <w:r w:rsidR="000E64D4">
        <w:t xml:space="preserve"> types of charts used on analysis view. </w:t>
      </w:r>
    </w:p>
    <w:p w14:paraId="7978FCCB" w14:textId="745D2D1B" w:rsidR="00727A71" w:rsidRDefault="006E7743" w:rsidP="006E7743">
      <w:pPr>
        <w:pStyle w:val="ListParagraph"/>
        <w:numPr>
          <w:ilvl w:val="0"/>
          <w:numId w:val="9"/>
        </w:numPr>
      </w:pPr>
      <w:r w:rsidRPr="006E7743">
        <w:t>Barchart</w:t>
      </w:r>
      <w:r>
        <w:t xml:space="preserve"> </w:t>
      </w:r>
      <w:r w:rsidR="00727A71">
        <w:t xml:space="preserve">– This directive is responsible for rendering all the bar charts on </w:t>
      </w:r>
      <w:r>
        <w:t>analysis</w:t>
      </w:r>
      <w:r w:rsidR="00727A71">
        <w:t xml:space="preserve"> view.</w:t>
      </w:r>
    </w:p>
    <w:p w14:paraId="3186ED03" w14:textId="5D94EB74" w:rsidR="00727A71" w:rsidRDefault="006E7743" w:rsidP="006E7743">
      <w:pPr>
        <w:pStyle w:val="ListParagraph"/>
        <w:numPr>
          <w:ilvl w:val="0"/>
          <w:numId w:val="9"/>
        </w:numPr>
      </w:pPr>
      <w:r w:rsidRPr="006E7743">
        <w:t>timelinechart</w:t>
      </w:r>
      <w:r w:rsidR="00727A71">
        <w:t xml:space="preserve">– This directive is responsible for rendering all the </w:t>
      </w:r>
      <w:r>
        <w:t>timeline</w:t>
      </w:r>
      <w:r w:rsidR="00727A71">
        <w:t xml:space="preserve"> charts on </w:t>
      </w:r>
      <w:r>
        <w:t xml:space="preserve">this </w:t>
      </w:r>
      <w:r w:rsidR="00727A71">
        <w:t>view.</w:t>
      </w:r>
    </w:p>
    <w:p w14:paraId="203F49E8" w14:textId="413987C2" w:rsidR="00727A71" w:rsidRDefault="006E7743" w:rsidP="006E7743">
      <w:pPr>
        <w:pStyle w:val="ListParagraph"/>
        <w:numPr>
          <w:ilvl w:val="0"/>
          <w:numId w:val="9"/>
        </w:numPr>
      </w:pPr>
      <w:r w:rsidRPr="006E7743">
        <w:t>piechart</w:t>
      </w:r>
      <w:r w:rsidR="00727A71">
        <w:t xml:space="preserve">– This directive is responsible for rendering the </w:t>
      </w:r>
      <w:r>
        <w:t>pie charts</w:t>
      </w:r>
      <w:r w:rsidR="00727A71">
        <w:t xml:space="preserve"> on this page.</w:t>
      </w:r>
    </w:p>
    <w:p w14:paraId="23D9C00F" w14:textId="77777777" w:rsidR="005C1B3B" w:rsidRPr="005C1B3B" w:rsidRDefault="005C1B3B" w:rsidP="00727A71">
      <w:pPr>
        <w:pStyle w:val="Heading4"/>
      </w:pPr>
    </w:p>
    <w:sectPr w:rsidR="005C1B3B" w:rsidRPr="005C1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51A"/>
    <w:multiLevelType w:val="hybridMultilevel"/>
    <w:tmpl w:val="E5B4C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7C6F"/>
    <w:multiLevelType w:val="hybridMultilevel"/>
    <w:tmpl w:val="0E180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DD6709"/>
    <w:multiLevelType w:val="hybridMultilevel"/>
    <w:tmpl w:val="FDE8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2A51"/>
    <w:multiLevelType w:val="hybridMultilevel"/>
    <w:tmpl w:val="34F87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A812C9"/>
    <w:multiLevelType w:val="hybridMultilevel"/>
    <w:tmpl w:val="ACDC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21A14"/>
    <w:multiLevelType w:val="hybridMultilevel"/>
    <w:tmpl w:val="4E9C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65638"/>
    <w:multiLevelType w:val="hybridMultilevel"/>
    <w:tmpl w:val="CACE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B6F31"/>
    <w:multiLevelType w:val="hybridMultilevel"/>
    <w:tmpl w:val="DC28865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2E301C98"/>
    <w:multiLevelType w:val="hybridMultilevel"/>
    <w:tmpl w:val="3044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BA276B"/>
    <w:multiLevelType w:val="hybridMultilevel"/>
    <w:tmpl w:val="B8761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B3039"/>
    <w:multiLevelType w:val="hybridMultilevel"/>
    <w:tmpl w:val="688C4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01535C5"/>
    <w:multiLevelType w:val="hybridMultilevel"/>
    <w:tmpl w:val="18027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87351"/>
    <w:multiLevelType w:val="hybridMultilevel"/>
    <w:tmpl w:val="92508C5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514F0DEC"/>
    <w:multiLevelType w:val="hybridMultilevel"/>
    <w:tmpl w:val="B33C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D4A98"/>
    <w:multiLevelType w:val="hybridMultilevel"/>
    <w:tmpl w:val="BB2E7A0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5A2F1296"/>
    <w:multiLevelType w:val="hybridMultilevel"/>
    <w:tmpl w:val="8090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B63CB"/>
    <w:multiLevelType w:val="hybridMultilevel"/>
    <w:tmpl w:val="5B60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70A19"/>
    <w:multiLevelType w:val="hybridMultilevel"/>
    <w:tmpl w:val="2C004456"/>
    <w:lvl w:ilvl="0" w:tplc="B57609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465DF"/>
    <w:multiLevelType w:val="hybridMultilevel"/>
    <w:tmpl w:val="F4FA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9"/>
  </w:num>
  <w:num w:numId="4">
    <w:abstractNumId w:val="11"/>
  </w:num>
  <w:num w:numId="5">
    <w:abstractNumId w:val="0"/>
  </w:num>
  <w:num w:numId="6">
    <w:abstractNumId w:val="6"/>
  </w:num>
  <w:num w:numId="7">
    <w:abstractNumId w:val="7"/>
  </w:num>
  <w:num w:numId="8">
    <w:abstractNumId w:val="14"/>
  </w:num>
  <w:num w:numId="9">
    <w:abstractNumId w:val="16"/>
  </w:num>
  <w:num w:numId="10">
    <w:abstractNumId w:val="15"/>
  </w:num>
  <w:num w:numId="11">
    <w:abstractNumId w:val="5"/>
  </w:num>
  <w:num w:numId="12">
    <w:abstractNumId w:val="12"/>
  </w:num>
  <w:num w:numId="13">
    <w:abstractNumId w:val="8"/>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4"/>
  </w:num>
  <w:num w:numId="1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oorv Rajput">
    <w15:presenceInfo w15:providerId="AD" w15:userId="S-1-5-21-2064994994-1422208674-226520608-2103206"/>
  </w15:person>
  <w15:person w15:author="Mike Thacker">
    <w15:presenceInfo w15:providerId="AD" w15:userId="S-1-5-21-2021243588-4293919169-3387299209-1598414"/>
  </w15:person>
  <w15:person w15:author="v.pingle">
    <w15:presenceInfo w15:providerId="None" w15:userId="v.ping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D52"/>
    <w:rsid w:val="00003F92"/>
    <w:rsid w:val="00040D49"/>
    <w:rsid w:val="00052BD2"/>
    <w:rsid w:val="00053F97"/>
    <w:rsid w:val="000630F3"/>
    <w:rsid w:val="00076537"/>
    <w:rsid w:val="00077FC2"/>
    <w:rsid w:val="0008488E"/>
    <w:rsid w:val="000920D4"/>
    <w:rsid w:val="00096C76"/>
    <w:rsid w:val="000A6039"/>
    <w:rsid w:val="000A7EA2"/>
    <w:rsid w:val="000B0DAD"/>
    <w:rsid w:val="000C68BD"/>
    <w:rsid w:val="000D76E7"/>
    <w:rsid w:val="000E3119"/>
    <w:rsid w:val="000E64D4"/>
    <w:rsid w:val="00155015"/>
    <w:rsid w:val="00182E24"/>
    <w:rsid w:val="00183E52"/>
    <w:rsid w:val="00184853"/>
    <w:rsid w:val="001F2C18"/>
    <w:rsid w:val="001F5890"/>
    <w:rsid w:val="002A0948"/>
    <w:rsid w:val="002A2A2C"/>
    <w:rsid w:val="002B2700"/>
    <w:rsid w:val="002C1296"/>
    <w:rsid w:val="002E426B"/>
    <w:rsid w:val="002F2B51"/>
    <w:rsid w:val="002F402B"/>
    <w:rsid w:val="002F5FB8"/>
    <w:rsid w:val="00342222"/>
    <w:rsid w:val="003428B9"/>
    <w:rsid w:val="00355692"/>
    <w:rsid w:val="00365DAF"/>
    <w:rsid w:val="003718A7"/>
    <w:rsid w:val="0037638C"/>
    <w:rsid w:val="003810CC"/>
    <w:rsid w:val="00393E7F"/>
    <w:rsid w:val="003A6AE6"/>
    <w:rsid w:val="003B489D"/>
    <w:rsid w:val="003C7ED9"/>
    <w:rsid w:val="003D7071"/>
    <w:rsid w:val="004050CC"/>
    <w:rsid w:val="00440FD2"/>
    <w:rsid w:val="00454494"/>
    <w:rsid w:val="00477474"/>
    <w:rsid w:val="004A5759"/>
    <w:rsid w:val="004B3264"/>
    <w:rsid w:val="004C270C"/>
    <w:rsid w:val="004C3A9B"/>
    <w:rsid w:val="004D170B"/>
    <w:rsid w:val="0052162D"/>
    <w:rsid w:val="00564ED7"/>
    <w:rsid w:val="00596F59"/>
    <w:rsid w:val="005C0956"/>
    <w:rsid w:val="005C1B3B"/>
    <w:rsid w:val="005C213F"/>
    <w:rsid w:val="005C540F"/>
    <w:rsid w:val="005E333F"/>
    <w:rsid w:val="005F019F"/>
    <w:rsid w:val="005F2781"/>
    <w:rsid w:val="00610FE6"/>
    <w:rsid w:val="00613BE1"/>
    <w:rsid w:val="0061505B"/>
    <w:rsid w:val="00650A43"/>
    <w:rsid w:val="006652CD"/>
    <w:rsid w:val="0067571D"/>
    <w:rsid w:val="006879DF"/>
    <w:rsid w:val="006E7743"/>
    <w:rsid w:val="00705AAA"/>
    <w:rsid w:val="00713405"/>
    <w:rsid w:val="007154C3"/>
    <w:rsid w:val="00727A71"/>
    <w:rsid w:val="007725E3"/>
    <w:rsid w:val="007A6697"/>
    <w:rsid w:val="007A75D5"/>
    <w:rsid w:val="007C10A3"/>
    <w:rsid w:val="007C5FA3"/>
    <w:rsid w:val="007E0F3F"/>
    <w:rsid w:val="007F15A5"/>
    <w:rsid w:val="008007CF"/>
    <w:rsid w:val="0081234D"/>
    <w:rsid w:val="00844A1C"/>
    <w:rsid w:val="0085160E"/>
    <w:rsid w:val="008548D4"/>
    <w:rsid w:val="0086175C"/>
    <w:rsid w:val="0087233E"/>
    <w:rsid w:val="00875E6A"/>
    <w:rsid w:val="00894C06"/>
    <w:rsid w:val="008A750C"/>
    <w:rsid w:val="008C297A"/>
    <w:rsid w:val="008D5C35"/>
    <w:rsid w:val="008E2695"/>
    <w:rsid w:val="008F365E"/>
    <w:rsid w:val="009065CB"/>
    <w:rsid w:val="00927ADA"/>
    <w:rsid w:val="009751CB"/>
    <w:rsid w:val="00990962"/>
    <w:rsid w:val="00997DB2"/>
    <w:rsid w:val="00A31562"/>
    <w:rsid w:val="00A62C39"/>
    <w:rsid w:val="00A66972"/>
    <w:rsid w:val="00AB3916"/>
    <w:rsid w:val="00AC54A2"/>
    <w:rsid w:val="00AE3073"/>
    <w:rsid w:val="00B01C13"/>
    <w:rsid w:val="00B11797"/>
    <w:rsid w:val="00B23AAB"/>
    <w:rsid w:val="00B5030A"/>
    <w:rsid w:val="00B971BD"/>
    <w:rsid w:val="00BA0C22"/>
    <w:rsid w:val="00BA2F25"/>
    <w:rsid w:val="00BA5485"/>
    <w:rsid w:val="00BB20AB"/>
    <w:rsid w:val="00BB2D55"/>
    <w:rsid w:val="00BB319F"/>
    <w:rsid w:val="00BF2B07"/>
    <w:rsid w:val="00BF4D57"/>
    <w:rsid w:val="00C42F27"/>
    <w:rsid w:val="00C55204"/>
    <w:rsid w:val="00C6705E"/>
    <w:rsid w:val="00C75E2C"/>
    <w:rsid w:val="00C82184"/>
    <w:rsid w:val="00C91BAD"/>
    <w:rsid w:val="00CA1036"/>
    <w:rsid w:val="00CA660A"/>
    <w:rsid w:val="00CC6C7C"/>
    <w:rsid w:val="00CF14FD"/>
    <w:rsid w:val="00CF406D"/>
    <w:rsid w:val="00D30EF1"/>
    <w:rsid w:val="00D47CC6"/>
    <w:rsid w:val="00D54E2A"/>
    <w:rsid w:val="00D64B8C"/>
    <w:rsid w:val="00D67333"/>
    <w:rsid w:val="00D67DD4"/>
    <w:rsid w:val="00D94310"/>
    <w:rsid w:val="00D953C6"/>
    <w:rsid w:val="00D969A7"/>
    <w:rsid w:val="00DC2D3E"/>
    <w:rsid w:val="00DC7234"/>
    <w:rsid w:val="00DD5D52"/>
    <w:rsid w:val="00DE1A6B"/>
    <w:rsid w:val="00DE4E89"/>
    <w:rsid w:val="00E50554"/>
    <w:rsid w:val="00E600EC"/>
    <w:rsid w:val="00EA51D2"/>
    <w:rsid w:val="00ED1D86"/>
    <w:rsid w:val="00EE7ED5"/>
    <w:rsid w:val="00F039C9"/>
    <w:rsid w:val="00F51964"/>
    <w:rsid w:val="00F5745F"/>
    <w:rsid w:val="00F65B6C"/>
    <w:rsid w:val="00F80691"/>
    <w:rsid w:val="00FB20F8"/>
    <w:rsid w:val="00FE4309"/>
    <w:rsid w:val="00FE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77F1"/>
  <w15:chartTrackingRefBased/>
  <w15:docId w15:val="{142F0E97-6974-4567-9282-F1DAED3F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1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21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36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C1B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D52"/>
    <w:pPr>
      <w:ind w:left="720"/>
      <w:contextualSpacing/>
    </w:pPr>
  </w:style>
  <w:style w:type="paragraph" w:styleId="NormalWeb">
    <w:name w:val="Normal (Web)"/>
    <w:basedOn w:val="Normal"/>
    <w:uiPriority w:val="99"/>
    <w:unhideWhenUsed/>
    <w:rsid w:val="000920D4"/>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0920D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6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38C"/>
    <w:rPr>
      <w:rFonts w:ascii="Segoe UI" w:hAnsi="Segoe UI" w:cs="Segoe UI"/>
      <w:sz w:val="18"/>
      <w:szCs w:val="18"/>
    </w:rPr>
  </w:style>
  <w:style w:type="character" w:styleId="CommentReference">
    <w:name w:val="annotation reference"/>
    <w:basedOn w:val="DefaultParagraphFont"/>
    <w:uiPriority w:val="99"/>
    <w:semiHidden/>
    <w:unhideWhenUsed/>
    <w:rsid w:val="0037638C"/>
    <w:rPr>
      <w:sz w:val="16"/>
      <w:szCs w:val="16"/>
    </w:rPr>
  </w:style>
  <w:style w:type="paragraph" w:styleId="CommentText">
    <w:name w:val="annotation text"/>
    <w:basedOn w:val="Normal"/>
    <w:link w:val="CommentTextChar"/>
    <w:uiPriority w:val="99"/>
    <w:semiHidden/>
    <w:unhideWhenUsed/>
    <w:rsid w:val="0037638C"/>
    <w:pPr>
      <w:spacing w:line="240" w:lineRule="auto"/>
    </w:pPr>
    <w:rPr>
      <w:sz w:val="20"/>
      <w:szCs w:val="20"/>
    </w:rPr>
  </w:style>
  <w:style w:type="character" w:customStyle="1" w:styleId="CommentTextChar">
    <w:name w:val="Comment Text Char"/>
    <w:basedOn w:val="DefaultParagraphFont"/>
    <w:link w:val="CommentText"/>
    <w:uiPriority w:val="99"/>
    <w:semiHidden/>
    <w:rsid w:val="0037638C"/>
    <w:rPr>
      <w:sz w:val="20"/>
      <w:szCs w:val="20"/>
    </w:rPr>
  </w:style>
  <w:style w:type="paragraph" w:styleId="CommentSubject">
    <w:name w:val="annotation subject"/>
    <w:basedOn w:val="CommentText"/>
    <w:next w:val="CommentText"/>
    <w:link w:val="CommentSubjectChar"/>
    <w:uiPriority w:val="99"/>
    <w:semiHidden/>
    <w:unhideWhenUsed/>
    <w:rsid w:val="0037638C"/>
    <w:rPr>
      <w:b/>
      <w:bCs/>
    </w:rPr>
  </w:style>
  <w:style w:type="character" w:customStyle="1" w:styleId="CommentSubjectChar">
    <w:name w:val="Comment Subject Char"/>
    <w:basedOn w:val="CommentTextChar"/>
    <w:link w:val="CommentSubject"/>
    <w:uiPriority w:val="99"/>
    <w:semiHidden/>
    <w:rsid w:val="0037638C"/>
    <w:rPr>
      <w:b/>
      <w:bCs/>
      <w:sz w:val="20"/>
      <w:szCs w:val="20"/>
    </w:rPr>
  </w:style>
  <w:style w:type="character" w:customStyle="1" w:styleId="Heading2Char">
    <w:name w:val="Heading 2 Char"/>
    <w:basedOn w:val="DefaultParagraphFont"/>
    <w:link w:val="Heading2"/>
    <w:uiPriority w:val="9"/>
    <w:rsid w:val="00C821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218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D1D86"/>
    <w:pPr>
      <w:outlineLvl w:val="9"/>
    </w:pPr>
  </w:style>
  <w:style w:type="paragraph" w:styleId="TOC1">
    <w:name w:val="toc 1"/>
    <w:basedOn w:val="Normal"/>
    <w:next w:val="Normal"/>
    <w:autoRedefine/>
    <w:uiPriority w:val="39"/>
    <w:unhideWhenUsed/>
    <w:rsid w:val="00ED1D86"/>
    <w:pPr>
      <w:spacing w:after="100"/>
    </w:pPr>
  </w:style>
  <w:style w:type="paragraph" w:styleId="TOC2">
    <w:name w:val="toc 2"/>
    <w:basedOn w:val="Normal"/>
    <w:next w:val="Normal"/>
    <w:autoRedefine/>
    <w:uiPriority w:val="39"/>
    <w:unhideWhenUsed/>
    <w:rsid w:val="00ED1D86"/>
    <w:pPr>
      <w:spacing w:after="100"/>
      <w:ind w:left="220"/>
    </w:pPr>
  </w:style>
  <w:style w:type="paragraph" w:styleId="TOC3">
    <w:name w:val="toc 3"/>
    <w:basedOn w:val="Normal"/>
    <w:next w:val="Normal"/>
    <w:autoRedefine/>
    <w:uiPriority w:val="39"/>
    <w:unhideWhenUsed/>
    <w:rsid w:val="00ED1D86"/>
    <w:pPr>
      <w:spacing w:after="100"/>
      <w:ind w:left="440"/>
    </w:pPr>
  </w:style>
  <w:style w:type="character" w:styleId="Hyperlink">
    <w:name w:val="Hyperlink"/>
    <w:basedOn w:val="DefaultParagraphFont"/>
    <w:uiPriority w:val="99"/>
    <w:unhideWhenUsed/>
    <w:rsid w:val="00ED1D86"/>
    <w:rPr>
      <w:color w:val="0563C1" w:themeColor="hyperlink"/>
      <w:u w:val="single"/>
    </w:rPr>
  </w:style>
  <w:style w:type="paragraph" w:styleId="BodyText3">
    <w:name w:val="Body Text 3"/>
    <w:basedOn w:val="Normal"/>
    <w:link w:val="BodyText3Char"/>
    <w:uiPriority w:val="99"/>
    <w:rsid w:val="0087233E"/>
    <w:pPr>
      <w:spacing w:after="120" w:line="240" w:lineRule="auto"/>
      <w:jc w:val="both"/>
    </w:pPr>
    <w:rPr>
      <w:rFonts w:ascii="Times New Roman" w:eastAsia="Times New Roman" w:hAnsi="Times New Roman" w:cs="Times New Roman"/>
      <w:sz w:val="16"/>
      <w:szCs w:val="16"/>
      <w:lang w:eastAsia="zh-CN"/>
    </w:rPr>
  </w:style>
  <w:style w:type="character" w:customStyle="1" w:styleId="BodyText3Char">
    <w:name w:val="Body Text 3 Char"/>
    <w:basedOn w:val="DefaultParagraphFont"/>
    <w:link w:val="BodyText3"/>
    <w:uiPriority w:val="99"/>
    <w:rsid w:val="0087233E"/>
    <w:rPr>
      <w:rFonts w:ascii="Times New Roman" w:eastAsia="Times New Roman" w:hAnsi="Times New Roman" w:cs="Times New Roman"/>
      <w:sz w:val="16"/>
      <w:szCs w:val="16"/>
      <w:lang w:eastAsia="zh-CN"/>
    </w:rPr>
  </w:style>
  <w:style w:type="character" w:customStyle="1" w:styleId="keyword">
    <w:name w:val="keyword"/>
    <w:basedOn w:val="DefaultParagraphFont"/>
    <w:rsid w:val="00477474"/>
  </w:style>
  <w:style w:type="character" w:customStyle="1" w:styleId="apple-converted-space">
    <w:name w:val="apple-converted-space"/>
    <w:basedOn w:val="DefaultParagraphFont"/>
    <w:rsid w:val="00477474"/>
  </w:style>
  <w:style w:type="character" w:customStyle="1" w:styleId="Heading4Char">
    <w:name w:val="Heading 4 Char"/>
    <w:basedOn w:val="DefaultParagraphFont"/>
    <w:link w:val="Heading4"/>
    <w:uiPriority w:val="9"/>
    <w:rsid w:val="008F365E"/>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E50554"/>
    <w:rPr>
      <w:i/>
      <w:iCs/>
      <w:color w:val="5B9BD5" w:themeColor="accent1"/>
    </w:rPr>
  </w:style>
  <w:style w:type="character" w:customStyle="1" w:styleId="Heading5Char">
    <w:name w:val="Heading 5 Char"/>
    <w:basedOn w:val="DefaultParagraphFont"/>
    <w:link w:val="Heading5"/>
    <w:uiPriority w:val="9"/>
    <w:rsid w:val="005C1B3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1872">
      <w:bodyDiv w:val="1"/>
      <w:marLeft w:val="0"/>
      <w:marRight w:val="0"/>
      <w:marTop w:val="0"/>
      <w:marBottom w:val="0"/>
      <w:divBdr>
        <w:top w:val="none" w:sz="0" w:space="0" w:color="auto"/>
        <w:left w:val="none" w:sz="0" w:space="0" w:color="auto"/>
        <w:bottom w:val="none" w:sz="0" w:space="0" w:color="auto"/>
        <w:right w:val="none" w:sz="0" w:space="0" w:color="auto"/>
      </w:divBdr>
    </w:div>
    <w:div w:id="141510194">
      <w:bodyDiv w:val="1"/>
      <w:marLeft w:val="0"/>
      <w:marRight w:val="0"/>
      <w:marTop w:val="0"/>
      <w:marBottom w:val="0"/>
      <w:divBdr>
        <w:top w:val="none" w:sz="0" w:space="0" w:color="auto"/>
        <w:left w:val="none" w:sz="0" w:space="0" w:color="auto"/>
        <w:bottom w:val="none" w:sz="0" w:space="0" w:color="auto"/>
        <w:right w:val="none" w:sz="0" w:space="0" w:color="auto"/>
      </w:divBdr>
    </w:div>
    <w:div w:id="218133804">
      <w:bodyDiv w:val="1"/>
      <w:marLeft w:val="0"/>
      <w:marRight w:val="0"/>
      <w:marTop w:val="0"/>
      <w:marBottom w:val="0"/>
      <w:divBdr>
        <w:top w:val="none" w:sz="0" w:space="0" w:color="auto"/>
        <w:left w:val="none" w:sz="0" w:space="0" w:color="auto"/>
        <w:bottom w:val="none" w:sz="0" w:space="0" w:color="auto"/>
        <w:right w:val="none" w:sz="0" w:space="0" w:color="auto"/>
      </w:divBdr>
    </w:div>
    <w:div w:id="358824494">
      <w:bodyDiv w:val="1"/>
      <w:marLeft w:val="0"/>
      <w:marRight w:val="0"/>
      <w:marTop w:val="0"/>
      <w:marBottom w:val="0"/>
      <w:divBdr>
        <w:top w:val="none" w:sz="0" w:space="0" w:color="auto"/>
        <w:left w:val="none" w:sz="0" w:space="0" w:color="auto"/>
        <w:bottom w:val="none" w:sz="0" w:space="0" w:color="auto"/>
        <w:right w:val="none" w:sz="0" w:space="0" w:color="auto"/>
      </w:divBdr>
      <w:divsChild>
        <w:div w:id="1813205797">
          <w:marLeft w:val="0"/>
          <w:marRight w:val="0"/>
          <w:marTop w:val="240"/>
          <w:marBottom w:val="0"/>
          <w:divBdr>
            <w:top w:val="none" w:sz="0" w:space="0" w:color="auto"/>
            <w:left w:val="none" w:sz="0" w:space="0" w:color="auto"/>
            <w:bottom w:val="none" w:sz="0" w:space="0" w:color="auto"/>
            <w:right w:val="none" w:sz="0" w:space="0" w:color="auto"/>
          </w:divBdr>
        </w:div>
        <w:div w:id="1049844192">
          <w:marLeft w:val="0"/>
          <w:marRight w:val="0"/>
          <w:marTop w:val="240"/>
          <w:marBottom w:val="0"/>
          <w:divBdr>
            <w:top w:val="none" w:sz="0" w:space="0" w:color="auto"/>
            <w:left w:val="none" w:sz="0" w:space="0" w:color="auto"/>
            <w:bottom w:val="none" w:sz="0" w:space="0" w:color="auto"/>
            <w:right w:val="none" w:sz="0" w:space="0" w:color="auto"/>
          </w:divBdr>
        </w:div>
      </w:divsChild>
    </w:div>
    <w:div w:id="605504567">
      <w:bodyDiv w:val="1"/>
      <w:marLeft w:val="0"/>
      <w:marRight w:val="0"/>
      <w:marTop w:val="0"/>
      <w:marBottom w:val="0"/>
      <w:divBdr>
        <w:top w:val="none" w:sz="0" w:space="0" w:color="auto"/>
        <w:left w:val="none" w:sz="0" w:space="0" w:color="auto"/>
        <w:bottom w:val="none" w:sz="0" w:space="0" w:color="auto"/>
        <w:right w:val="none" w:sz="0" w:space="0" w:color="auto"/>
      </w:divBdr>
      <w:divsChild>
        <w:div w:id="36664956">
          <w:marLeft w:val="0"/>
          <w:marRight w:val="0"/>
          <w:marTop w:val="240"/>
          <w:marBottom w:val="0"/>
          <w:divBdr>
            <w:top w:val="none" w:sz="0" w:space="0" w:color="auto"/>
            <w:left w:val="none" w:sz="0" w:space="0" w:color="auto"/>
            <w:bottom w:val="none" w:sz="0" w:space="0" w:color="auto"/>
            <w:right w:val="none" w:sz="0" w:space="0" w:color="auto"/>
          </w:divBdr>
        </w:div>
        <w:div w:id="1137645217">
          <w:marLeft w:val="0"/>
          <w:marRight w:val="0"/>
          <w:marTop w:val="240"/>
          <w:marBottom w:val="0"/>
          <w:divBdr>
            <w:top w:val="none" w:sz="0" w:space="0" w:color="auto"/>
            <w:left w:val="none" w:sz="0" w:space="0" w:color="auto"/>
            <w:bottom w:val="none" w:sz="0" w:space="0" w:color="auto"/>
            <w:right w:val="none" w:sz="0" w:space="0" w:color="auto"/>
          </w:divBdr>
        </w:div>
      </w:divsChild>
    </w:div>
    <w:div w:id="904534841">
      <w:bodyDiv w:val="1"/>
      <w:marLeft w:val="0"/>
      <w:marRight w:val="0"/>
      <w:marTop w:val="0"/>
      <w:marBottom w:val="0"/>
      <w:divBdr>
        <w:top w:val="none" w:sz="0" w:space="0" w:color="auto"/>
        <w:left w:val="none" w:sz="0" w:space="0" w:color="auto"/>
        <w:bottom w:val="none" w:sz="0" w:space="0" w:color="auto"/>
        <w:right w:val="none" w:sz="0" w:space="0" w:color="auto"/>
      </w:divBdr>
      <w:divsChild>
        <w:div w:id="1700541634">
          <w:marLeft w:val="0"/>
          <w:marRight w:val="0"/>
          <w:marTop w:val="240"/>
          <w:marBottom w:val="0"/>
          <w:divBdr>
            <w:top w:val="none" w:sz="0" w:space="0" w:color="auto"/>
            <w:left w:val="none" w:sz="0" w:space="0" w:color="auto"/>
            <w:bottom w:val="none" w:sz="0" w:space="0" w:color="auto"/>
            <w:right w:val="none" w:sz="0" w:space="0" w:color="auto"/>
          </w:divBdr>
        </w:div>
        <w:div w:id="1422487528">
          <w:marLeft w:val="0"/>
          <w:marRight w:val="0"/>
          <w:marTop w:val="240"/>
          <w:marBottom w:val="0"/>
          <w:divBdr>
            <w:top w:val="none" w:sz="0" w:space="0" w:color="auto"/>
            <w:left w:val="none" w:sz="0" w:space="0" w:color="auto"/>
            <w:bottom w:val="none" w:sz="0" w:space="0" w:color="auto"/>
            <w:right w:val="none" w:sz="0" w:space="0" w:color="auto"/>
          </w:divBdr>
        </w:div>
      </w:divsChild>
    </w:div>
    <w:div w:id="915820253">
      <w:bodyDiv w:val="1"/>
      <w:marLeft w:val="0"/>
      <w:marRight w:val="0"/>
      <w:marTop w:val="0"/>
      <w:marBottom w:val="0"/>
      <w:divBdr>
        <w:top w:val="none" w:sz="0" w:space="0" w:color="auto"/>
        <w:left w:val="none" w:sz="0" w:space="0" w:color="auto"/>
        <w:bottom w:val="none" w:sz="0" w:space="0" w:color="auto"/>
        <w:right w:val="none" w:sz="0" w:space="0" w:color="auto"/>
      </w:divBdr>
    </w:div>
    <w:div w:id="1060445256">
      <w:bodyDiv w:val="1"/>
      <w:marLeft w:val="0"/>
      <w:marRight w:val="0"/>
      <w:marTop w:val="0"/>
      <w:marBottom w:val="0"/>
      <w:divBdr>
        <w:top w:val="none" w:sz="0" w:space="0" w:color="auto"/>
        <w:left w:val="none" w:sz="0" w:space="0" w:color="auto"/>
        <w:bottom w:val="none" w:sz="0" w:space="0" w:color="auto"/>
        <w:right w:val="none" w:sz="0" w:space="0" w:color="auto"/>
      </w:divBdr>
    </w:div>
    <w:div w:id="1234776183">
      <w:bodyDiv w:val="1"/>
      <w:marLeft w:val="0"/>
      <w:marRight w:val="0"/>
      <w:marTop w:val="0"/>
      <w:marBottom w:val="0"/>
      <w:divBdr>
        <w:top w:val="none" w:sz="0" w:space="0" w:color="auto"/>
        <w:left w:val="none" w:sz="0" w:space="0" w:color="auto"/>
        <w:bottom w:val="none" w:sz="0" w:space="0" w:color="auto"/>
        <w:right w:val="none" w:sz="0" w:space="0" w:color="auto"/>
      </w:divBdr>
    </w:div>
    <w:div w:id="1414357604">
      <w:bodyDiv w:val="1"/>
      <w:marLeft w:val="0"/>
      <w:marRight w:val="0"/>
      <w:marTop w:val="0"/>
      <w:marBottom w:val="0"/>
      <w:divBdr>
        <w:top w:val="none" w:sz="0" w:space="0" w:color="auto"/>
        <w:left w:val="none" w:sz="0" w:space="0" w:color="auto"/>
        <w:bottom w:val="none" w:sz="0" w:space="0" w:color="auto"/>
        <w:right w:val="none" w:sz="0" w:space="0" w:color="auto"/>
      </w:divBdr>
    </w:div>
    <w:div w:id="1486241556">
      <w:bodyDiv w:val="1"/>
      <w:marLeft w:val="0"/>
      <w:marRight w:val="0"/>
      <w:marTop w:val="0"/>
      <w:marBottom w:val="0"/>
      <w:divBdr>
        <w:top w:val="none" w:sz="0" w:space="0" w:color="auto"/>
        <w:left w:val="none" w:sz="0" w:space="0" w:color="auto"/>
        <w:bottom w:val="none" w:sz="0" w:space="0" w:color="auto"/>
        <w:right w:val="none" w:sz="0" w:space="0" w:color="auto"/>
      </w:divBdr>
      <w:divsChild>
        <w:div w:id="1989824915">
          <w:marLeft w:val="0"/>
          <w:marRight w:val="0"/>
          <w:marTop w:val="240"/>
          <w:marBottom w:val="0"/>
          <w:divBdr>
            <w:top w:val="none" w:sz="0" w:space="0" w:color="auto"/>
            <w:left w:val="none" w:sz="0" w:space="0" w:color="auto"/>
            <w:bottom w:val="none" w:sz="0" w:space="0" w:color="auto"/>
            <w:right w:val="none" w:sz="0" w:space="0" w:color="auto"/>
          </w:divBdr>
        </w:div>
        <w:div w:id="2031491269">
          <w:marLeft w:val="0"/>
          <w:marRight w:val="0"/>
          <w:marTop w:val="240"/>
          <w:marBottom w:val="0"/>
          <w:divBdr>
            <w:top w:val="none" w:sz="0" w:space="0" w:color="auto"/>
            <w:left w:val="none" w:sz="0" w:space="0" w:color="auto"/>
            <w:bottom w:val="none" w:sz="0" w:space="0" w:color="auto"/>
            <w:right w:val="none" w:sz="0" w:space="0" w:color="auto"/>
          </w:divBdr>
        </w:div>
      </w:divsChild>
    </w:div>
    <w:div w:id="1504205076">
      <w:bodyDiv w:val="1"/>
      <w:marLeft w:val="0"/>
      <w:marRight w:val="0"/>
      <w:marTop w:val="0"/>
      <w:marBottom w:val="0"/>
      <w:divBdr>
        <w:top w:val="none" w:sz="0" w:space="0" w:color="auto"/>
        <w:left w:val="none" w:sz="0" w:space="0" w:color="auto"/>
        <w:bottom w:val="none" w:sz="0" w:space="0" w:color="auto"/>
        <w:right w:val="none" w:sz="0" w:space="0" w:color="auto"/>
      </w:divBdr>
    </w:div>
    <w:div w:id="1543011256">
      <w:bodyDiv w:val="1"/>
      <w:marLeft w:val="0"/>
      <w:marRight w:val="0"/>
      <w:marTop w:val="0"/>
      <w:marBottom w:val="0"/>
      <w:divBdr>
        <w:top w:val="none" w:sz="0" w:space="0" w:color="auto"/>
        <w:left w:val="none" w:sz="0" w:space="0" w:color="auto"/>
        <w:bottom w:val="none" w:sz="0" w:space="0" w:color="auto"/>
        <w:right w:val="none" w:sz="0" w:space="0" w:color="auto"/>
      </w:divBdr>
    </w:div>
    <w:div w:id="2060013553">
      <w:bodyDiv w:val="1"/>
      <w:marLeft w:val="0"/>
      <w:marRight w:val="0"/>
      <w:marTop w:val="0"/>
      <w:marBottom w:val="0"/>
      <w:divBdr>
        <w:top w:val="none" w:sz="0" w:space="0" w:color="auto"/>
        <w:left w:val="none" w:sz="0" w:space="0" w:color="auto"/>
        <w:bottom w:val="none" w:sz="0" w:space="0" w:color="auto"/>
        <w:right w:val="none" w:sz="0" w:space="0" w:color="auto"/>
      </w:divBdr>
    </w:div>
    <w:div w:id="2097283995">
      <w:bodyDiv w:val="1"/>
      <w:marLeft w:val="0"/>
      <w:marRight w:val="0"/>
      <w:marTop w:val="0"/>
      <w:marBottom w:val="0"/>
      <w:divBdr>
        <w:top w:val="none" w:sz="0" w:space="0" w:color="auto"/>
        <w:left w:val="none" w:sz="0" w:space="0" w:color="auto"/>
        <w:bottom w:val="none" w:sz="0" w:space="0" w:color="auto"/>
        <w:right w:val="none" w:sz="0" w:space="0" w:color="auto"/>
      </w:divBdr>
      <w:divsChild>
        <w:div w:id="1264917816">
          <w:marLeft w:val="0"/>
          <w:marRight w:val="0"/>
          <w:marTop w:val="0"/>
          <w:marBottom w:val="480"/>
          <w:divBdr>
            <w:top w:val="none" w:sz="0" w:space="0" w:color="auto"/>
            <w:left w:val="none" w:sz="0" w:space="0" w:color="auto"/>
            <w:bottom w:val="single" w:sz="6" w:space="0" w:color="E0E0E0"/>
            <w:right w:val="none" w:sz="0" w:space="0" w:color="auto"/>
          </w:divBdr>
          <w:divsChild>
            <w:div w:id="1816290173">
              <w:marLeft w:val="-1200"/>
              <w:marRight w:val="-1200"/>
              <w:marTop w:val="0"/>
              <w:marBottom w:val="0"/>
              <w:divBdr>
                <w:top w:val="single" w:sz="6" w:space="28" w:color="E0E0E0"/>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3js.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7F76F-517B-4BB9-8478-84964067A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17</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Perficient, Inc.</Company>
  <LinksUpToDate>false</LinksUpToDate>
  <CharactersWithSpaces>27502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Rajput</dc:creator>
  <cp:keywords/>
  <dc:description/>
  <cp:lastModifiedBy>v.pingle</cp:lastModifiedBy>
  <cp:revision>5</cp:revision>
  <dcterms:created xsi:type="dcterms:W3CDTF">2017-06-01T14:55:00Z</dcterms:created>
  <dcterms:modified xsi:type="dcterms:W3CDTF">2017-06-02T16:01:00Z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471937817</vt:i4>
  </property>
  <property fmtid="{D5CDD505-2E9C-101B-9397-08002B2CF9AE}" pid="3" name="_NewReviewCycle">
    <vt:lpwstr/>
  </property>
  <property fmtid="{D5CDD505-2E9C-101B-9397-08002B2CF9AE}" pid="4" name="_EmailSubject">
    <vt:lpwstr>Solution Overview</vt:lpwstr>
  </property>
  <property fmtid="{D5CDD505-2E9C-101B-9397-08002B2CF9AE}" pid="5" name="_AuthorEmail">
    <vt:lpwstr>apoorv.rajput.e6m3@statefarm.com</vt:lpwstr>
  </property>
  <property fmtid="{D5CDD505-2E9C-101B-9397-08002B2CF9AE}" pid="6" name="_AuthorEmailDisplayName">
    <vt:lpwstr>Apoorv Rajput</vt:lpwstr>
  </property>
  <property fmtid="{D5CDD505-2E9C-101B-9397-08002B2CF9AE}" pid="7" name="_PreviousAdHocReviewCycleID">
    <vt:i4>-2054443492</vt:i4>
  </property>
  <property fmtid="{D5CDD505-2E9C-101B-9397-08002B2CF9AE}" pid="8" name="_ReviewingToolsShownOnce">
    <vt:lpwstr/>
  </property>
</Properties>
</file>